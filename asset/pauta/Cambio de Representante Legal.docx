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0F17" w14:textId="4A5C2616" w:rsidR="00191D18" w:rsidRDefault="00191D18" w:rsidP="00191D18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u w:val="single"/>
          <w:lang w:val="es-ES"/>
        </w:rPr>
        <w:t xml:space="preserve">CAMBIO DE </w:t>
      </w:r>
      <w:r w:rsidR="00F04114">
        <w:rPr>
          <w:rFonts w:cstheme="minorHAnsi"/>
          <w:b/>
          <w:bCs/>
          <w:sz w:val="24"/>
          <w:szCs w:val="24"/>
          <w:u w:val="single"/>
          <w:lang w:val="es-ES"/>
        </w:rPr>
        <w:t>REPRESENTANTE LEGAL</w:t>
      </w:r>
    </w:p>
    <w:p w14:paraId="1D33A6D8" w14:textId="3B2E2427" w:rsidR="00191D18" w:rsidRPr="00191D18" w:rsidRDefault="00191D18" w:rsidP="00191D18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cstheme="minorHAnsi"/>
          <w:lang w:val="es-ES"/>
        </w:rPr>
      </w:pPr>
      <w:r w:rsidRPr="00191D18">
        <w:rPr>
          <w:rFonts w:cstheme="minorHAnsi"/>
          <w:color w:val="222222"/>
          <w:shd w:val="clear" w:color="auto" w:fill="FFFFFF"/>
        </w:rPr>
        <w:t>Se solicita se dicte una resolución aceptando el cambio de representante legal de la persona jurídica sostenedora.</w:t>
      </w:r>
    </w:p>
    <w:p w14:paraId="41B88919" w14:textId="3220AF95" w:rsidR="00191D18" w:rsidRPr="00191D18" w:rsidRDefault="00191D18">
      <w:pPr>
        <w:pStyle w:val="NormalWeb"/>
        <w:numPr>
          <w:ilvl w:val="0"/>
          <w:numId w:val="51"/>
        </w:numPr>
        <w:spacing w:before="0" w:beforeAutospacing="0" w:after="0" w:afterAutospacing="0"/>
        <w:ind w:left="709" w:hanging="284"/>
        <w:jc w:val="both"/>
        <w:rPr>
          <w:rFonts w:asciiTheme="minorHAnsi" w:hAnsiTheme="minorHAnsi" w:cstheme="minorHAnsi"/>
          <w:sz w:val="22"/>
          <w:szCs w:val="22"/>
        </w:rPr>
      </w:pPr>
      <w:r w:rsidRPr="00191D18">
        <w:rPr>
          <w:rFonts w:asciiTheme="minorHAnsi" w:hAnsiTheme="minorHAnsi" w:cstheme="minorHAnsi"/>
          <w:color w:val="000000"/>
          <w:sz w:val="22"/>
          <w:szCs w:val="22"/>
        </w:rPr>
        <w:t xml:space="preserve">Plazos: </w:t>
      </w:r>
      <w:r w:rsidRPr="00191D18">
        <w:rPr>
          <w:rFonts w:asciiTheme="minorHAnsi" w:hAnsiTheme="minorHAnsi" w:cstheme="minorHAnsi"/>
          <w:sz w:val="22"/>
          <w:szCs w:val="22"/>
        </w:rPr>
        <w:br/>
        <w:t xml:space="preserve">No existe un plazo específico dentro del </w:t>
      </w:r>
      <w:proofErr w:type="gramStart"/>
      <w:r w:rsidRPr="00191D18">
        <w:rPr>
          <w:rFonts w:asciiTheme="minorHAnsi" w:hAnsiTheme="minorHAnsi" w:cstheme="minorHAnsi"/>
          <w:sz w:val="22"/>
          <w:szCs w:val="22"/>
        </w:rPr>
        <w:t>año</w:t>
      </w:r>
      <w:proofErr w:type="gramEnd"/>
      <w:r w:rsidRPr="00191D18">
        <w:rPr>
          <w:rFonts w:asciiTheme="minorHAnsi" w:hAnsiTheme="minorHAnsi" w:cstheme="minorHAnsi"/>
          <w:sz w:val="22"/>
          <w:szCs w:val="22"/>
        </w:rPr>
        <w:t xml:space="preserve"> pero debe solicitarse lo más pronto posible una vez que se produzca el cambio</w:t>
      </w:r>
    </w:p>
    <w:p w14:paraId="188726AB" w14:textId="77777777" w:rsidR="00191D18" w:rsidRPr="005C7A42" w:rsidRDefault="00191D18" w:rsidP="00191D18">
      <w:pPr>
        <w:autoSpaceDE w:val="0"/>
        <w:autoSpaceDN w:val="0"/>
        <w:adjustRightInd w:val="0"/>
        <w:spacing w:after="0" w:line="240" w:lineRule="auto"/>
        <w:ind w:left="66"/>
        <w:jc w:val="both"/>
        <w:rPr>
          <w:lang w:val="es-ES"/>
        </w:rPr>
      </w:pPr>
    </w:p>
    <w:p w14:paraId="13E335AE" w14:textId="77777777" w:rsidR="00191D18" w:rsidRDefault="00191D18" w:rsidP="00191D18">
      <w:p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DF181D">
        <w:rPr>
          <w:b/>
          <w:bCs/>
          <w:lang w:val="es-ES"/>
        </w:rPr>
        <w:t>Documentos Generales</w:t>
      </w:r>
      <w:r w:rsidRPr="00C364C4">
        <w:rPr>
          <w:lang w:val="es-ES"/>
        </w:rPr>
        <w:t xml:space="preserve">:   </w:t>
      </w:r>
    </w:p>
    <w:p w14:paraId="0E8F1999" w14:textId="77777777" w:rsidR="00191D18" w:rsidRPr="00DF181D" w:rsidRDefault="00191D18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DF181D">
        <w:rPr>
          <w:lang w:val="es-ES"/>
        </w:rPr>
        <w:t xml:space="preserve">Oficio Conductor (firmado por el sostenedor o </w:t>
      </w:r>
      <w:proofErr w:type="spellStart"/>
      <w:r w:rsidRPr="00DF181D">
        <w:rPr>
          <w:lang w:val="es-ES"/>
        </w:rPr>
        <w:t>rep</w:t>
      </w:r>
      <w:proofErr w:type="spellEnd"/>
      <w:r w:rsidRPr="00DF181D">
        <w:rPr>
          <w:lang w:val="es-ES"/>
        </w:rPr>
        <w:t xml:space="preserve"> legal).</w:t>
      </w:r>
    </w:p>
    <w:p w14:paraId="4EABA8C8" w14:textId="42CD4FFD" w:rsidR="00191D18" w:rsidRPr="0092177F" w:rsidRDefault="00191D18" w:rsidP="00191D18">
      <w:pPr>
        <w:autoSpaceDE w:val="0"/>
        <w:autoSpaceDN w:val="0"/>
        <w:adjustRightInd w:val="0"/>
        <w:spacing w:after="120" w:line="240" w:lineRule="auto"/>
        <w:ind w:firstLine="425"/>
        <w:jc w:val="both"/>
        <w:rPr>
          <w:b/>
          <w:bCs/>
          <w:lang w:val="es-ES"/>
        </w:rPr>
      </w:pPr>
      <w:r w:rsidRPr="00DF181D">
        <w:rPr>
          <w:lang w:val="es-ES"/>
        </w:rPr>
        <w:t>Solicitud Única de RECOFI (formato Excel).</w:t>
      </w:r>
      <w:r w:rsidRPr="00191D18">
        <w:rPr>
          <w:b/>
          <w:bCs/>
          <w:lang w:val="es-ES"/>
        </w:rPr>
        <w:t xml:space="preserve"> </w:t>
      </w:r>
      <w:r w:rsidRPr="0092177F">
        <w:rPr>
          <w:b/>
          <w:bCs/>
          <w:lang w:val="es-ES"/>
        </w:rPr>
        <w:t xml:space="preserve">Documentos específicos: </w:t>
      </w:r>
    </w:p>
    <w:p w14:paraId="2A76EE6E" w14:textId="77777777" w:rsidR="00191D18" w:rsidRPr="0092177F" w:rsidRDefault="00191D18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120" w:line="240" w:lineRule="auto"/>
        <w:ind w:left="709" w:hanging="567"/>
        <w:contextualSpacing w:val="0"/>
        <w:jc w:val="both"/>
        <w:rPr>
          <w:b/>
          <w:bCs/>
          <w:sz w:val="24"/>
          <w:szCs w:val="24"/>
          <w:lang w:val="es-ES"/>
        </w:rPr>
      </w:pPr>
      <w:r w:rsidRPr="0092177F">
        <w:rPr>
          <w:b/>
          <w:bCs/>
          <w:sz w:val="24"/>
          <w:szCs w:val="24"/>
          <w:lang w:val="es-ES"/>
        </w:rPr>
        <w:t>Infraestructura (Carpeta Verde).</w:t>
      </w:r>
    </w:p>
    <w:p w14:paraId="2FA5A969" w14:textId="77777777" w:rsidR="00191D18" w:rsidRPr="00C364C4" w:rsidRDefault="00191D18" w:rsidP="00191D1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C364C4">
        <w:rPr>
          <w:lang w:val="es-ES"/>
        </w:rPr>
        <w:t>Copia simple de los planos timbrados por la Direccion de Obras Municipales.</w:t>
      </w:r>
    </w:p>
    <w:p w14:paraId="0160E482" w14:textId="77777777" w:rsidR="00191D18" w:rsidRPr="00C364C4" w:rsidRDefault="00191D18" w:rsidP="00191D1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C364C4">
        <w:rPr>
          <w:lang w:val="es-ES"/>
        </w:rPr>
        <w:t>Copia legalizada de Certificado de recepción definitiva de obras.</w:t>
      </w:r>
    </w:p>
    <w:p w14:paraId="7D2B0E03" w14:textId="77777777" w:rsidR="00191D18" w:rsidRPr="00C364C4" w:rsidRDefault="00191D18" w:rsidP="00191D1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C364C4">
        <w:rPr>
          <w:lang w:val="es-ES"/>
        </w:rPr>
        <w:t>Copia legalizada de Certificado o Rex Sanitaria MINSAL según decreto 289/89.</w:t>
      </w:r>
    </w:p>
    <w:p w14:paraId="77C59188" w14:textId="77777777" w:rsidR="00191D18" w:rsidRPr="00C364C4" w:rsidRDefault="00191D18" w:rsidP="00191D1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C364C4">
        <w:rPr>
          <w:lang w:val="es-ES"/>
        </w:rPr>
        <w:t>Copia legalizada de Certificado o Rex que autoriza Cocina y Comedor del Local (Dcto 977).</w:t>
      </w:r>
    </w:p>
    <w:p w14:paraId="716D114E" w14:textId="77777777" w:rsidR="00191D18" w:rsidRPr="00AC0A3B" w:rsidRDefault="00191D18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120" w:line="240" w:lineRule="auto"/>
        <w:ind w:left="709" w:hanging="284"/>
        <w:contextualSpacing w:val="0"/>
        <w:jc w:val="both"/>
        <w:rPr>
          <w:rFonts w:cstheme="minorHAnsi"/>
          <w:lang w:val="es-ES"/>
        </w:rPr>
      </w:pPr>
      <w:r w:rsidRPr="00AC0A3B">
        <w:rPr>
          <w:rFonts w:cstheme="minorHAnsi"/>
          <w:color w:val="222222"/>
          <w:shd w:val="clear" w:color="auto" w:fill="FFFFFF"/>
        </w:rPr>
        <w:t>Certificado numeración domiciliaria otorgado por el Depto. de Obras de la Municipalidad respectiva.</w:t>
      </w:r>
    </w:p>
    <w:p w14:paraId="003DC3C4" w14:textId="77777777" w:rsidR="00191D18" w:rsidRPr="005C7A42" w:rsidRDefault="00191D18">
      <w:pPr>
        <w:pStyle w:val="Prrafodelista"/>
        <w:numPr>
          <w:ilvl w:val="0"/>
          <w:numId w:val="49"/>
        </w:numPr>
        <w:autoSpaceDE w:val="0"/>
        <w:autoSpaceDN w:val="0"/>
        <w:adjustRightInd w:val="0"/>
        <w:spacing w:after="120" w:line="240" w:lineRule="auto"/>
        <w:ind w:left="709" w:hanging="425"/>
        <w:contextualSpacing w:val="0"/>
        <w:jc w:val="both"/>
        <w:rPr>
          <w:b/>
          <w:bCs/>
          <w:sz w:val="24"/>
          <w:szCs w:val="24"/>
          <w:lang w:val="es-ES"/>
        </w:rPr>
      </w:pPr>
      <w:r w:rsidRPr="005C7A42">
        <w:rPr>
          <w:b/>
          <w:bCs/>
          <w:sz w:val="24"/>
          <w:szCs w:val="24"/>
          <w:lang w:val="es-ES"/>
        </w:rPr>
        <w:t>Técnico Pedagógico (Carpeta Roja). NO APLICA AL CASO.</w:t>
      </w:r>
    </w:p>
    <w:p w14:paraId="5C8BF55E" w14:textId="77777777" w:rsidR="00191D18" w:rsidRDefault="00191D18">
      <w:pPr>
        <w:pStyle w:val="Prrafodelista"/>
        <w:numPr>
          <w:ilvl w:val="0"/>
          <w:numId w:val="49"/>
        </w:numPr>
        <w:autoSpaceDE w:val="0"/>
        <w:autoSpaceDN w:val="0"/>
        <w:adjustRightInd w:val="0"/>
        <w:spacing w:after="120" w:line="240" w:lineRule="auto"/>
        <w:ind w:left="709" w:hanging="425"/>
        <w:contextualSpacing w:val="0"/>
        <w:jc w:val="both"/>
        <w:rPr>
          <w:b/>
          <w:bCs/>
          <w:sz w:val="24"/>
          <w:szCs w:val="24"/>
          <w:lang w:val="es-ES"/>
        </w:rPr>
      </w:pPr>
      <w:r w:rsidRPr="005C7A42">
        <w:rPr>
          <w:b/>
          <w:bCs/>
          <w:sz w:val="24"/>
          <w:szCs w:val="24"/>
          <w:lang w:val="es-ES"/>
        </w:rPr>
        <w:t>Unidad Jurídica (Carpeta Azul).</w:t>
      </w:r>
    </w:p>
    <w:p w14:paraId="1525CEB6" w14:textId="77F5FA8A" w:rsidR="00191D18" w:rsidRPr="00191D18" w:rsidRDefault="00191D18" w:rsidP="00191D18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cstheme="minorHAnsi"/>
          <w:lang w:val="es-ES"/>
        </w:rPr>
      </w:pPr>
      <w:r w:rsidRPr="00191D18">
        <w:rPr>
          <w:rFonts w:cstheme="minorHAnsi"/>
          <w:color w:val="222222"/>
          <w:shd w:val="clear" w:color="auto" w:fill="FFFFFF"/>
        </w:rPr>
        <w:t xml:space="preserve">Representante (s) legal(es) debe(n) cumplir con los requisitos del artículo 46 letra a) del D.F.L. Nº 2, de 2009, que Fija Texto Refundido, Coordinado y Sistematizado de </w:t>
      </w:r>
      <w:proofErr w:type="gramStart"/>
      <w:r w:rsidRPr="00191D18">
        <w:rPr>
          <w:rFonts w:cstheme="minorHAnsi"/>
          <w:color w:val="222222"/>
          <w:shd w:val="clear" w:color="auto" w:fill="FFFFFF"/>
        </w:rPr>
        <w:t>la  Ley</w:t>
      </w:r>
      <w:proofErr w:type="gramEnd"/>
      <w:r w:rsidRPr="00191D18">
        <w:rPr>
          <w:rFonts w:cstheme="minorHAnsi"/>
          <w:color w:val="222222"/>
          <w:shd w:val="clear" w:color="auto" w:fill="FFFFFF"/>
        </w:rPr>
        <w:t xml:space="preserve"> Nº 20370 con las Normas No Derogadas del Decreto Con Fuerza de Ley Nº 1 de 2005 y si es subvencionado además con los requisitos contemplados en el artículo 2 del Decreto con Fuerza de Ley Nº 2, de 1998, sobre Subvención del Estado a Establecimientos Educacionales</w:t>
      </w:r>
      <w:r w:rsidRPr="00191D18">
        <w:rPr>
          <w:rFonts w:cstheme="minorHAnsi"/>
          <w:lang w:val="es-ES"/>
        </w:rPr>
        <w:t>.</w:t>
      </w:r>
    </w:p>
    <w:p w14:paraId="34F2577A" w14:textId="3CD455F8" w:rsidR="00191D18" w:rsidRPr="00191D18" w:rsidRDefault="00191D18" w:rsidP="00191D18">
      <w:pPr>
        <w:pStyle w:val="NormalWeb"/>
        <w:shd w:val="clear" w:color="auto" w:fill="FFFFFF"/>
        <w:spacing w:before="0" w:beforeAutospacing="0" w:after="0" w:afterAutospacing="0"/>
        <w:ind w:left="709" w:hanging="284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191D18">
        <w:rPr>
          <w:rFonts w:asciiTheme="minorHAnsi" w:hAnsiTheme="minorHAnsi" w:cstheme="minorHAnsi"/>
          <w:color w:val="222222"/>
          <w:sz w:val="22"/>
          <w:szCs w:val="22"/>
        </w:rPr>
        <w:t>- </w:t>
      </w:r>
      <w:r>
        <w:rPr>
          <w:rFonts w:asciiTheme="minorHAnsi" w:hAnsiTheme="minorHAnsi" w:cstheme="minorHAnsi"/>
          <w:color w:val="222222"/>
          <w:sz w:val="22"/>
          <w:szCs w:val="22"/>
        </w:rPr>
        <w:tab/>
      </w:r>
      <w:r w:rsidRPr="00191D18">
        <w:rPr>
          <w:rStyle w:val="Textoennegrita"/>
          <w:rFonts w:asciiTheme="minorHAnsi" w:hAnsiTheme="minorHAnsi" w:cstheme="minorHAnsi"/>
          <w:color w:val="222222"/>
          <w:sz w:val="22"/>
          <w:szCs w:val="22"/>
        </w:rPr>
        <w:t>Certificado de vigencia</w:t>
      </w:r>
      <w:r w:rsidRPr="00191D18">
        <w:rPr>
          <w:rFonts w:asciiTheme="minorHAnsi" w:hAnsiTheme="minorHAnsi" w:cstheme="minorHAnsi"/>
          <w:color w:val="222222"/>
          <w:sz w:val="22"/>
          <w:szCs w:val="22"/>
        </w:rPr>
        <w:t> de la Persona Jurídica del sostenedor, emitido por quien corresponda, según el tipo de persona jurídica, original o copia legalizada ante notario.</w:t>
      </w:r>
    </w:p>
    <w:p w14:paraId="5012BFDB" w14:textId="77777777" w:rsidR="00191D18" w:rsidRPr="00191D18" w:rsidRDefault="00191D18" w:rsidP="00191D18">
      <w:pPr>
        <w:pStyle w:val="NormalWeb"/>
        <w:shd w:val="clear" w:color="auto" w:fill="FFFFFF"/>
        <w:spacing w:before="0" w:beforeAutospacing="0" w:after="0" w:afterAutospacing="0"/>
        <w:ind w:left="709" w:hanging="1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191D18">
        <w:rPr>
          <w:rFonts w:asciiTheme="minorHAnsi" w:hAnsiTheme="minorHAnsi" w:cstheme="minorHAnsi"/>
          <w:color w:val="222222"/>
          <w:sz w:val="22"/>
          <w:szCs w:val="22"/>
        </w:rPr>
        <w:t xml:space="preserve">Si es Corporación Educacional o Entidad Individual Educacional, no es exigible porque en la misma Secretaría Regional Ministerial de Educación, se obtienen tales </w:t>
      </w:r>
      <w:proofErr w:type="gramStart"/>
      <w:r w:rsidRPr="00191D18">
        <w:rPr>
          <w:rFonts w:asciiTheme="minorHAnsi" w:hAnsiTheme="minorHAnsi" w:cstheme="minorHAnsi"/>
          <w:color w:val="222222"/>
          <w:sz w:val="22"/>
          <w:szCs w:val="22"/>
        </w:rPr>
        <w:t>documentos.-</w:t>
      </w:r>
      <w:proofErr w:type="gramEnd"/>
    </w:p>
    <w:p w14:paraId="09045995" w14:textId="77777777" w:rsidR="00191D18" w:rsidRDefault="00191D18" w:rsidP="00191D18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i/>
          <w:iCs/>
          <w:color w:val="222222"/>
          <w:sz w:val="22"/>
          <w:szCs w:val="22"/>
        </w:rPr>
      </w:pPr>
    </w:p>
    <w:p w14:paraId="1F7F37D2" w14:textId="2E011321" w:rsidR="00191D18" w:rsidRDefault="00191D18" w:rsidP="00677B9C">
      <w:pPr>
        <w:pStyle w:val="NormalWeb"/>
        <w:shd w:val="clear" w:color="auto" w:fill="FFFFFF"/>
        <w:spacing w:before="0" w:beforeAutospacing="0" w:after="120" w:afterAutospacing="0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- </w:t>
      </w:r>
      <w:r w:rsid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</w:r>
      <w:r w:rsidRPr="00677B9C">
        <w:rPr>
          <w:rStyle w:val="Textoennegrita"/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FFFFF"/>
        </w:rPr>
        <w:t>Designación del nuevo representante legal</w:t>
      </w:r>
      <w:r w:rsidRPr="00677B9C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 </w:t>
      </w:r>
      <w:r w:rsidRP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en</w:t>
      </w:r>
      <w:r w:rsidRPr="00677B9C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 </w:t>
      </w:r>
      <w:r w:rsidRPr="00677B9C">
        <w:rPr>
          <w:rStyle w:val="Textoennegrita"/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FFFFF"/>
        </w:rPr>
        <w:t>copia legalizada ante notario</w:t>
      </w:r>
      <w:r w:rsidRP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 según corresponda al caso en particular y tipo de persona </w:t>
      </w:r>
      <w:r w:rsidR="00677B9C" w:rsidRP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jurídica:</w:t>
      </w:r>
    </w:p>
    <w:p w14:paraId="7A47B3A6" w14:textId="04EBF0EC" w:rsidR="00677B9C" w:rsidRDefault="00677B9C" w:rsidP="00677B9C">
      <w:pPr>
        <w:pStyle w:val="NormalWeb"/>
        <w:shd w:val="clear" w:color="auto" w:fill="FFFFFF"/>
        <w:spacing w:before="0" w:beforeAutospacing="0" w:after="120" w:afterAutospacing="0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a) 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</w:r>
      <w:ins w:id="0" w:author="Unknown">
        <w:r w:rsidRPr="00677B9C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Sociedades salvo Sociedades administradas por un directorio</w:t>
        </w:r>
      </w:ins>
      <w:r w:rsidRP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 escritura pública de modificación de la sociedad y su inscripción en el CBR.</w:t>
      </w:r>
    </w:p>
    <w:p w14:paraId="6A865032" w14:textId="752D5D1B" w:rsidR="00677B9C" w:rsidRDefault="00677B9C" w:rsidP="00677B9C">
      <w:pPr>
        <w:pStyle w:val="NormalWeb"/>
        <w:shd w:val="clear" w:color="auto" w:fill="FFFFFF"/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b) 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ins w:id="1" w:author="Unknown">
        <w:r w:rsidRPr="00677B9C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Sociedades administradas por un directorio</w:t>
        </w:r>
      </w:ins>
      <w:r w:rsidRP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 copia de la junta en la que se designó el nuevo directorio y de la primera sesión de directorio en la que se nombran los cargos.</w:t>
      </w:r>
    </w:p>
    <w:p w14:paraId="6859D023" w14:textId="798EF064" w:rsidR="00677B9C" w:rsidRDefault="00677B9C" w:rsidP="00677B9C">
      <w:pPr>
        <w:pStyle w:val="NormalWeb"/>
        <w:shd w:val="clear" w:color="auto" w:fill="FFFFFF"/>
        <w:spacing w:before="0" w:beforeAutospacing="0" w:after="0" w:afterAutospacing="0"/>
        <w:ind w:left="709" w:hanging="284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c) 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</w:r>
      <w:r w:rsidRP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</w:t>
      </w:r>
      <w:ins w:id="2" w:author="Unknown">
        <w:r w:rsidRPr="00677B9C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ersonas Jurídicas sin Fines de Lucro (Corporaciones o Fundaciones):</w:t>
        </w:r>
      </w:ins>
      <w:r w:rsidRPr="00677B9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copia de la junta en la que se designó el nuevo directorio y de la primera sesión de directorio en la que se nombran los cargos y certificado de directorio del Registro Civil e Identificación.</w:t>
      </w:r>
    </w:p>
    <w:p w14:paraId="7AFDD96A" w14:textId="4F2EDC45" w:rsidR="00677B9C" w:rsidRPr="00677B9C" w:rsidRDefault="00677B9C" w:rsidP="00677B9C">
      <w:pPr>
        <w:pStyle w:val="NormalWeb"/>
        <w:shd w:val="clear" w:color="auto" w:fill="FFFFFF"/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77B9C">
        <w:rPr>
          <w:rFonts w:asciiTheme="minorHAnsi" w:hAnsiTheme="minorHAnsi" w:cstheme="minorHAnsi"/>
          <w:color w:val="222222"/>
          <w:sz w:val="22"/>
          <w:szCs w:val="22"/>
        </w:rPr>
        <w:t>d) </w:t>
      </w:r>
      <w:r>
        <w:rPr>
          <w:rFonts w:asciiTheme="minorHAnsi" w:hAnsiTheme="minorHAnsi" w:cstheme="minorHAnsi"/>
          <w:color w:val="222222"/>
          <w:sz w:val="22"/>
          <w:szCs w:val="22"/>
        </w:rPr>
        <w:tab/>
      </w:r>
      <w:ins w:id="3" w:author="Unknown">
        <w:r w:rsidRPr="00677B9C">
          <w:rPr>
            <w:rFonts w:asciiTheme="minorHAnsi" w:hAnsiTheme="minorHAnsi" w:cstheme="minorHAnsi"/>
            <w:color w:val="222222"/>
            <w:sz w:val="22"/>
            <w:szCs w:val="22"/>
          </w:rPr>
          <w:t>Personas Jurídicas sin Fines de Lucro (Corporaciones Educacionales)</w:t>
        </w:r>
      </w:ins>
      <w:r w:rsidRPr="00677B9C">
        <w:rPr>
          <w:rFonts w:asciiTheme="minorHAnsi" w:hAnsiTheme="minorHAnsi" w:cstheme="minorHAnsi"/>
          <w:color w:val="222222"/>
          <w:sz w:val="22"/>
          <w:szCs w:val="22"/>
        </w:rPr>
        <w:t>: copia de la junta en la que se designó el nuevo directorio y de la primera sesión de directorio en la que se nombran los cargos o junta en la que se nombra al nuevo administrador.</w:t>
      </w:r>
    </w:p>
    <w:p w14:paraId="778AAF51" w14:textId="723A4A87" w:rsidR="00677B9C" w:rsidRPr="00677B9C" w:rsidRDefault="00677B9C" w:rsidP="00677B9C">
      <w:pPr>
        <w:pStyle w:val="NormalWeb"/>
        <w:shd w:val="clear" w:color="auto" w:fill="FFFFFF"/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77B9C">
        <w:rPr>
          <w:rFonts w:asciiTheme="minorHAnsi" w:hAnsiTheme="minorHAnsi" w:cstheme="minorHAnsi"/>
          <w:color w:val="222222"/>
          <w:sz w:val="22"/>
          <w:szCs w:val="22"/>
        </w:rPr>
        <w:t>e) </w:t>
      </w:r>
      <w:r>
        <w:rPr>
          <w:rFonts w:asciiTheme="minorHAnsi" w:hAnsiTheme="minorHAnsi" w:cstheme="minorHAnsi"/>
          <w:color w:val="222222"/>
          <w:sz w:val="22"/>
          <w:szCs w:val="22"/>
        </w:rPr>
        <w:tab/>
      </w:r>
      <w:ins w:id="4" w:author="Unknown">
        <w:r w:rsidRPr="00677B9C">
          <w:rPr>
            <w:rFonts w:asciiTheme="minorHAnsi" w:hAnsiTheme="minorHAnsi" w:cstheme="minorHAnsi"/>
            <w:color w:val="222222"/>
            <w:sz w:val="22"/>
            <w:szCs w:val="22"/>
          </w:rPr>
          <w:t>Congregación Religiosa</w:t>
        </w:r>
      </w:ins>
      <w:r w:rsidRPr="00677B9C">
        <w:rPr>
          <w:rFonts w:asciiTheme="minorHAnsi" w:hAnsiTheme="minorHAnsi" w:cstheme="minorHAnsi"/>
          <w:color w:val="222222"/>
          <w:sz w:val="22"/>
          <w:szCs w:val="22"/>
        </w:rPr>
        <w:t>: Certificación del arzobispo que acredite existencia de la congregación y quien es el representante legal de ésta. Si el representante legal a su vez nombra a un tercero como representante el nombramiento por escritura pública.</w:t>
      </w:r>
    </w:p>
    <w:p w14:paraId="1E74A15A" w14:textId="414A05A5" w:rsidR="00677B9C" w:rsidRDefault="00677B9C" w:rsidP="00677B9C">
      <w:pPr>
        <w:pStyle w:val="NormalWeb"/>
        <w:shd w:val="clear" w:color="auto" w:fill="FFFFFF"/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677B9C">
        <w:rPr>
          <w:rFonts w:asciiTheme="minorHAnsi" w:hAnsiTheme="minorHAnsi" w:cstheme="minorHAnsi"/>
          <w:color w:val="222222"/>
          <w:sz w:val="22"/>
          <w:szCs w:val="22"/>
        </w:rPr>
        <w:lastRenderedPageBreak/>
        <w:t>f)</w:t>
      </w:r>
      <w:r>
        <w:rPr>
          <w:rFonts w:asciiTheme="minorHAnsi" w:hAnsiTheme="minorHAnsi" w:cstheme="minorHAnsi"/>
          <w:color w:val="222222"/>
          <w:sz w:val="22"/>
          <w:szCs w:val="22"/>
        </w:rPr>
        <w:tab/>
      </w:r>
      <w:r w:rsidRPr="00677B9C">
        <w:rPr>
          <w:rFonts w:asciiTheme="minorHAnsi" w:hAnsiTheme="minorHAnsi" w:cstheme="minorHAnsi"/>
          <w:color w:val="222222"/>
          <w:sz w:val="22"/>
          <w:szCs w:val="22"/>
        </w:rPr>
        <w:t> </w:t>
      </w:r>
      <w:ins w:id="5" w:author="Unknown">
        <w:r w:rsidRPr="00677B9C">
          <w:rPr>
            <w:rFonts w:asciiTheme="minorHAnsi" w:hAnsiTheme="minorHAnsi" w:cstheme="minorHAnsi"/>
            <w:color w:val="222222"/>
            <w:sz w:val="22"/>
            <w:szCs w:val="22"/>
          </w:rPr>
          <w:t>Si la designación es por mandato</w:t>
        </w:r>
      </w:ins>
      <w:r w:rsidRPr="00677B9C">
        <w:rPr>
          <w:rFonts w:asciiTheme="minorHAnsi" w:hAnsiTheme="minorHAnsi" w:cstheme="minorHAnsi"/>
          <w:color w:val="222222"/>
          <w:sz w:val="22"/>
          <w:szCs w:val="22"/>
        </w:rPr>
        <w:t> en este caso además debe entregarse copia de la personería del que otorga el mandato.</w:t>
      </w:r>
    </w:p>
    <w:p w14:paraId="4FC7544C" w14:textId="2CF9BAC8" w:rsidR="00677B9C" w:rsidRDefault="00677B9C" w:rsidP="00677B9C">
      <w:pPr>
        <w:pStyle w:val="NormalWeb"/>
        <w:shd w:val="clear" w:color="auto" w:fill="FFFFFF"/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14:paraId="5221DA75" w14:textId="2845CCE4" w:rsidR="00677B9C" w:rsidRPr="00677B9C" w:rsidRDefault="00677B9C" w:rsidP="00677B9C">
      <w:pPr>
        <w:pStyle w:val="NormalWeb"/>
        <w:shd w:val="clear" w:color="auto" w:fill="FFFFFF"/>
        <w:spacing w:before="0" w:beforeAutospacing="0" w:after="0" w:afterAutospacing="0"/>
        <w:ind w:left="709" w:hanging="284"/>
        <w:rPr>
          <w:rFonts w:asciiTheme="minorHAnsi" w:hAnsiTheme="minorHAnsi" w:cstheme="minorHAnsi"/>
          <w:color w:val="222222"/>
          <w:sz w:val="22"/>
          <w:szCs w:val="22"/>
        </w:rPr>
      </w:pPr>
      <w:r w:rsidRPr="00677B9C">
        <w:rPr>
          <w:rFonts w:asciiTheme="minorHAnsi" w:hAnsiTheme="minorHAnsi" w:cstheme="minorHAnsi"/>
          <w:color w:val="222222"/>
          <w:sz w:val="22"/>
          <w:szCs w:val="22"/>
        </w:rPr>
        <w:t>- </w:t>
      </w:r>
      <w:r w:rsidRPr="00677B9C">
        <w:rPr>
          <w:rFonts w:asciiTheme="minorHAnsi" w:hAnsiTheme="minorHAnsi" w:cstheme="minorHAnsi"/>
          <w:color w:val="222222"/>
          <w:sz w:val="22"/>
          <w:szCs w:val="22"/>
        </w:rPr>
        <w:tab/>
      </w:r>
      <w:r w:rsidRPr="00677B9C">
        <w:rPr>
          <w:rStyle w:val="Textoennegrita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Certificado de título profesional o licenciatura de al menos ocho semestres</w:t>
      </w:r>
      <w:r w:rsidRPr="00677B9C">
        <w:rPr>
          <w:rFonts w:asciiTheme="minorHAnsi" w:hAnsiTheme="minorHAnsi" w:cstheme="minorHAnsi"/>
          <w:color w:val="222222"/>
          <w:sz w:val="22"/>
          <w:szCs w:val="22"/>
        </w:rPr>
        <w:t>, otorgado por una universidad o instituto profesional del Estado o reconocido por éste del representante legal.</w:t>
      </w:r>
    </w:p>
    <w:p w14:paraId="77C69CBB" w14:textId="18D206F9" w:rsidR="00677B9C" w:rsidRPr="00677B9C" w:rsidRDefault="00677B9C" w:rsidP="00677B9C">
      <w:pPr>
        <w:pStyle w:val="NormalWeb"/>
        <w:shd w:val="clear" w:color="auto" w:fill="FFFFFF"/>
        <w:spacing w:before="0" w:beforeAutospacing="0" w:after="0" w:afterAutospacing="0"/>
        <w:ind w:left="709" w:hanging="284"/>
        <w:rPr>
          <w:rFonts w:asciiTheme="minorHAnsi" w:hAnsiTheme="minorHAnsi" w:cstheme="minorHAnsi"/>
          <w:color w:val="222222"/>
          <w:sz w:val="22"/>
          <w:szCs w:val="22"/>
        </w:rPr>
      </w:pPr>
      <w:r w:rsidRPr="00677B9C">
        <w:rPr>
          <w:rFonts w:asciiTheme="minorHAnsi" w:hAnsiTheme="minorHAnsi" w:cstheme="minorHAnsi"/>
          <w:color w:val="222222"/>
          <w:sz w:val="22"/>
          <w:szCs w:val="22"/>
        </w:rPr>
        <w:t>- </w:t>
      </w:r>
      <w:r w:rsidRPr="00677B9C">
        <w:rPr>
          <w:rFonts w:asciiTheme="minorHAnsi" w:hAnsiTheme="minorHAnsi" w:cstheme="minorHAnsi"/>
          <w:color w:val="222222"/>
          <w:sz w:val="22"/>
          <w:szCs w:val="22"/>
        </w:rPr>
        <w:tab/>
      </w:r>
      <w:r w:rsidRPr="00677B9C">
        <w:rPr>
          <w:rStyle w:val="Textoennegrita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Certificado de antecedentes</w:t>
      </w:r>
      <w:r w:rsidRPr="00677B9C">
        <w:rPr>
          <w:rFonts w:asciiTheme="minorHAnsi" w:hAnsiTheme="minorHAnsi" w:cstheme="minorHAnsi"/>
          <w:b/>
          <w:bCs/>
          <w:color w:val="222222"/>
          <w:sz w:val="22"/>
          <w:szCs w:val="22"/>
        </w:rPr>
        <w:t> </w:t>
      </w:r>
      <w:r w:rsidRPr="00677B9C">
        <w:rPr>
          <w:rFonts w:asciiTheme="minorHAnsi" w:hAnsiTheme="minorHAnsi" w:cstheme="minorHAnsi"/>
          <w:color w:val="222222"/>
          <w:sz w:val="22"/>
          <w:szCs w:val="22"/>
        </w:rPr>
        <w:t>del representante legal.</w:t>
      </w:r>
    </w:p>
    <w:p w14:paraId="1977B729" w14:textId="74E965FC" w:rsidR="00677B9C" w:rsidRPr="00677B9C" w:rsidRDefault="00677B9C" w:rsidP="00677B9C">
      <w:pPr>
        <w:pStyle w:val="NormalWeb"/>
        <w:shd w:val="clear" w:color="auto" w:fill="FFFFFF"/>
        <w:spacing w:before="0" w:beforeAutospacing="0" w:after="0" w:afterAutospacing="0"/>
        <w:ind w:left="709" w:hanging="284"/>
        <w:rPr>
          <w:rFonts w:asciiTheme="minorHAnsi" w:hAnsiTheme="minorHAnsi" w:cstheme="minorHAnsi"/>
          <w:color w:val="222222"/>
          <w:sz w:val="22"/>
          <w:szCs w:val="22"/>
        </w:rPr>
      </w:pPr>
      <w:r w:rsidRPr="00677B9C">
        <w:rPr>
          <w:rFonts w:asciiTheme="minorHAnsi" w:hAnsiTheme="minorHAnsi" w:cstheme="minorHAnsi"/>
          <w:color w:val="222222"/>
          <w:sz w:val="22"/>
          <w:szCs w:val="22"/>
        </w:rPr>
        <w:t>- </w:t>
      </w:r>
      <w:r w:rsidRPr="00677B9C">
        <w:rPr>
          <w:rFonts w:asciiTheme="minorHAnsi" w:hAnsiTheme="minorHAnsi" w:cstheme="minorHAnsi"/>
          <w:color w:val="222222"/>
          <w:sz w:val="22"/>
          <w:szCs w:val="22"/>
        </w:rPr>
        <w:tab/>
      </w:r>
      <w:r w:rsidRPr="00677B9C">
        <w:rPr>
          <w:rStyle w:val="Textoennegrita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Declaración jurada</w:t>
      </w:r>
      <w:r w:rsidRPr="00677B9C">
        <w:rPr>
          <w:rFonts w:asciiTheme="minorHAnsi" w:hAnsiTheme="minorHAnsi" w:cstheme="minorHAnsi"/>
          <w:color w:val="222222"/>
          <w:sz w:val="22"/>
          <w:szCs w:val="22"/>
        </w:rPr>
        <w:t> firmada por el representante legal ante notario. </w:t>
      </w:r>
    </w:p>
    <w:p w14:paraId="20BA51E0" w14:textId="4289B888" w:rsidR="00323599" w:rsidRPr="00280572" w:rsidRDefault="00677B9C" w:rsidP="00323599">
      <w:pPr>
        <w:pStyle w:val="NormalWeb"/>
        <w:shd w:val="clear" w:color="auto" w:fill="FFFFFF"/>
        <w:spacing w:before="0" w:beforeAutospacing="0" w:after="0" w:afterAutospacing="0"/>
        <w:ind w:left="709" w:hanging="1"/>
        <w:rPr>
          <w:rFonts w:ascii="Calibri" w:hAnsi="Calibri" w:cs="Calibri"/>
          <w:b/>
          <w:i/>
        </w:rPr>
      </w:pPr>
      <w:r w:rsidRPr="00677B9C">
        <w:rPr>
          <w:rFonts w:asciiTheme="minorHAnsi" w:hAnsiTheme="minorHAnsi" w:cstheme="minorHAnsi"/>
          <w:color w:val="222222"/>
          <w:sz w:val="22"/>
          <w:szCs w:val="22"/>
        </w:rPr>
        <w:t>En el caso de Corporaciones Educacionales: indicar en el oficio conductor los datos del nuevo representante (número telefónico, correo electrónico y domicilio) y del resto del directorio si corresponde, ello con el objeto de ingresarlo a la Plataforma de Personas Jurídicas Sin Fines de Lucro.</w:t>
      </w:r>
    </w:p>
    <w:p w14:paraId="48EAF42C" w14:textId="3BA99763" w:rsidR="00D3400D" w:rsidRDefault="00487680" w:rsidP="00487680">
      <w:pPr>
        <w:tabs>
          <w:tab w:val="center" w:pos="4242"/>
          <w:tab w:val="left" w:pos="5610"/>
        </w:tabs>
        <w:spacing w:after="0"/>
        <w:ind w:left="708"/>
        <w:jc w:val="center"/>
        <w:rPr>
          <w:sz w:val="24"/>
          <w:szCs w:val="24"/>
          <w:lang w:val="es-ES"/>
        </w:rPr>
      </w:pPr>
      <w:r w:rsidRPr="00280572">
        <w:rPr>
          <w:rFonts w:ascii="Calibri" w:hAnsi="Calibri" w:cs="Calibri"/>
          <w:b/>
          <w:i/>
        </w:rPr>
        <w:t xml:space="preserve"> </w:t>
      </w:r>
    </w:p>
    <w:sectPr w:rsidR="00D3400D" w:rsidSect="003A3DAA">
      <w:pgSz w:w="12240" w:h="15840" w:code="1"/>
      <w:pgMar w:top="113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AF7"/>
    <w:multiLevelType w:val="hybridMultilevel"/>
    <w:tmpl w:val="DDBE3DA4"/>
    <w:lvl w:ilvl="0" w:tplc="0A467036">
      <w:start w:val="24"/>
      <w:numFmt w:val="bullet"/>
      <w:lvlText w:val="-"/>
      <w:lvlJc w:val="left"/>
      <w:pPr>
        <w:ind w:left="1482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" w15:restartNumberingAfterBreak="0">
    <w:nsid w:val="06DA1552"/>
    <w:multiLevelType w:val="hybridMultilevel"/>
    <w:tmpl w:val="3D2E86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D2160"/>
    <w:multiLevelType w:val="hybridMultilevel"/>
    <w:tmpl w:val="B464CD3A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983B7B"/>
    <w:multiLevelType w:val="hybridMultilevel"/>
    <w:tmpl w:val="72B4BD5A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9F14AE"/>
    <w:multiLevelType w:val="hybridMultilevel"/>
    <w:tmpl w:val="291C7A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B1306B3"/>
    <w:multiLevelType w:val="hybridMultilevel"/>
    <w:tmpl w:val="4ECEBD2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E2F48"/>
    <w:multiLevelType w:val="hybridMultilevel"/>
    <w:tmpl w:val="95D6CE86"/>
    <w:lvl w:ilvl="0" w:tplc="0A467036">
      <w:start w:val="24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0EB44323"/>
    <w:multiLevelType w:val="hybridMultilevel"/>
    <w:tmpl w:val="592AF87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20EE6"/>
    <w:multiLevelType w:val="hybridMultilevel"/>
    <w:tmpl w:val="140C684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C3F1A"/>
    <w:multiLevelType w:val="hybridMultilevel"/>
    <w:tmpl w:val="31B2DC50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831F6"/>
    <w:multiLevelType w:val="hybridMultilevel"/>
    <w:tmpl w:val="E0D84058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724A7"/>
    <w:multiLevelType w:val="hybridMultilevel"/>
    <w:tmpl w:val="4C36487A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86189"/>
    <w:multiLevelType w:val="hybridMultilevel"/>
    <w:tmpl w:val="31F882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8122997"/>
    <w:multiLevelType w:val="hybridMultilevel"/>
    <w:tmpl w:val="B1BC142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CB163AB"/>
    <w:multiLevelType w:val="hybridMultilevel"/>
    <w:tmpl w:val="95068C7E"/>
    <w:lvl w:ilvl="0" w:tplc="0A467036">
      <w:start w:val="24"/>
      <w:numFmt w:val="bullet"/>
      <w:lvlText w:val="-"/>
      <w:lvlJc w:val="left"/>
      <w:pPr>
        <w:ind w:left="143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1DAA415A"/>
    <w:multiLevelType w:val="hybridMultilevel"/>
    <w:tmpl w:val="AAC4C1FE"/>
    <w:lvl w:ilvl="0" w:tplc="0A467036">
      <w:start w:val="24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A467036">
      <w:start w:val="24"/>
      <w:numFmt w:val="bullet"/>
      <w:lvlText w:val="-"/>
      <w:lvlJc w:val="left"/>
      <w:pPr>
        <w:ind w:left="330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3C49C0"/>
    <w:multiLevelType w:val="hybridMultilevel"/>
    <w:tmpl w:val="7CA6706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0635B"/>
    <w:multiLevelType w:val="hybridMultilevel"/>
    <w:tmpl w:val="1026E4F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E24DD"/>
    <w:multiLevelType w:val="hybridMultilevel"/>
    <w:tmpl w:val="D13A1A5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55E74"/>
    <w:multiLevelType w:val="hybridMultilevel"/>
    <w:tmpl w:val="E1005A08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D97474F"/>
    <w:multiLevelType w:val="hybridMultilevel"/>
    <w:tmpl w:val="D3BA47F4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1426DE1"/>
    <w:multiLevelType w:val="hybridMultilevel"/>
    <w:tmpl w:val="59BCE94E"/>
    <w:lvl w:ilvl="0" w:tplc="3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31B949A1"/>
    <w:multiLevelType w:val="hybridMultilevel"/>
    <w:tmpl w:val="CD60971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31D2FEC"/>
    <w:multiLevelType w:val="hybridMultilevel"/>
    <w:tmpl w:val="5652FE0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BC20E4"/>
    <w:multiLevelType w:val="hybridMultilevel"/>
    <w:tmpl w:val="28FC8FCC"/>
    <w:lvl w:ilvl="0" w:tplc="0A467036">
      <w:start w:val="2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35DF741F"/>
    <w:multiLevelType w:val="hybridMultilevel"/>
    <w:tmpl w:val="041A914A"/>
    <w:lvl w:ilvl="0" w:tplc="4BE03652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37D10DDF"/>
    <w:multiLevelType w:val="hybridMultilevel"/>
    <w:tmpl w:val="2BD013D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8C0C53"/>
    <w:multiLevelType w:val="hybridMultilevel"/>
    <w:tmpl w:val="3B964F12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C0DFD"/>
    <w:multiLevelType w:val="hybridMultilevel"/>
    <w:tmpl w:val="8AEC16B0"/>
    <w:lvl w:ilvl="0" w:tplc="0A467036">
      <w:start w:val="24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B3E6B41"/>
    <w:multiLevelType w:val="hybridMultilevel"/>
    <w:tmpl w:val="4F221EE6"/>
    <w:lvl w:ilvl="0" w:tplc="0A467036">
      <w:start w:val="24"/>
      <w:numFmt w:val="bullet"/>
      <w:lvlText w:val="-"/>
      <w:lvlJc w:val="left"/>
      <w:pPr>
        <w:ind w:left="1482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30" w15:restartNumberingAfterBreak="0">
    <w:nsid w:val="3C140B78"/>
    <w:multiLevelType w:val="hybridMultilevel"/>
    <w:tmpl w:val="5D7E140C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752655D"/>
    <w:multiLevelType w:val="hybridMultilevel"/>
    <w:tmpl w:val="F04046D8"/>
    <w:lvl w:ilvl="0" w:tplc="0A467036">
      <w:start w:val="24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2" w15:restartNumberingAfterBreak="0">
    <w:nsid w:val="48342C1B"/>
    <w:multiLevelType w:val="hybridMultilevel"/>
    <w:tmpl w:val="9C70DCBE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9212CDA"/>
    <w:multiLevelType w:val="hybridMultilevel"/>
    <w:tmpl w:val="CD26E1FE"/>
    <w:lvl w:ilvl="0" w:tplc="0A467036">
      <w:start w:val="24"/>
      <w:numFmt w:val="bullet"/>
      <w:lvlText w:val="-"/>
      <w:lvlJc w:val="left"/>
      <w:pPr>
        <w:ind w:left="143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4" w15:restartNumberingAfterBreak="0">
    <w:nsid w:val="4A5327D6"/>
    <w:multiLevelType w:val="hybridMultilevel"/>
    <w:tmpl w:val="5ABA0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204BB8"/>
    <w:multiLevelType w:val="hybridMultilevel"/>
    <w:tmpl w:val="7E40CF2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CD2F37"/>
    <w:multiLevelType w:val="hybridMultilevel"/>
    <w:tmpl w:val="5DD052F4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501F74D9"/>
    <w:multiLevelType w:val="hybridMultilevel"/>
    <w:tmpl w:val="B5040486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764A18"/>
    <w:multiLevelType w:val="hybridMultilevel"/>
    <w:tmpl w:val="7B6699D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59F01DA"/>
    <w:multiLevelType w:val="hybridMultilevel"/>
    <w:tmpl w:val="763C4E6A"/>
    <w:lvl w:ilvl="0" w:tplc="0A467036">
      <w:start w:val="2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59347589"/>
    <w:multiLevelType w:val="hybridMultilevel"/>
    <w:tmpl w:val="644AF040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BA24A6"/>
    <w:multiLevelType w:val="hybridMultilevel"/>
    <w:tmpl w:val="5F0E3354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CF6A79"/>
    <w:multiLevelType w:val="hybridMultilevel"/>
    <w:tmpl w:val="AA6EE906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EEA10DF"/>
    <w:multiLevelType w:val="hybridMultilevel"/>
    <w:tmpl w:val="CC965310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5F395EE1"/>
    <w:multiLevelType w:val="hybridMultilevel"/>
    <w:tmpl w:val="7BFCF4A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68748E"/>
    <w:multiLevelType w:val="hybridMultilevel"/>
    <w:tmpl w:val="B6A2DE06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61617E7A"/>
    <w:multiLevelType w:val="hybridMultilevel"/>
    <w:tmpl w:val="284EACC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6712FB"/>
    <w:multiLevelType w:val="hybridMultilevel"/>
    <w:tmpl w:val="82E89126"/>
    <w:lvl w:ilvl="0" w:tplc="34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8" w15:restartNumberingAfterBreak="0">
    <w:nsid w:val="70234CF7"/>
    <w:multiLevelType w:val="hybridMultilevel"/>
    <w:tmpl w:val="43383A94"/>
    <w:lvl w:ilvl="0" w:tplc="34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9" w15:restartNumberingAfterBreak="0">
    <w:nsid w:val="718C62A0"/>
    <w:multiLevelType w:val="hybridMultilevel"/>
    <w:tmpl w:val="E45AE7BE"/>
    <w:lvl w:ilvl="0" w:tplc="0A467036">
      <w:start w:val="24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0" w15:restartNumberingAfterBreak="0">
    <w:nsid w:val="782C7F0C"/>
    <w:multiLevelType w:val="hybridMultilevel"/>
    <w:tmpl w:val="9E00173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9E24C7"/>
    <w:multiLevelType w:val="hybridMultilevel"/>
    <w:tmpl w:val="2DEAC930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40205D"/>
    <w:multiLevelType w:val="hybridMultilevel"/>
    <w:tmpl w:val="16C83B62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7BA66DB2"/>
    <w:multiLevelType w:val="hybridMultilevel"/>
    <w:tmpl w:val="47BED2FC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954390"/>
    <w:multiLevelType w:val="hybridMultilevel"/>
    <w:tmpl w:val="3A50661E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628903">
    <w:abstractNumId w:val="47"/>
  </w:num>
  <w:num w:numId="2" w16cid:durableId="847869939">
    <w:abstractNumId w:val="22"/>
  </w:num>
  <w:num w:numId="3" w16cid:durableId="462313169">
    <w:abstractNumId w:val="45"/>
  </w:num>
  <w:num w:numId="4" w16cid:durableId="1052270860">
    <w:abstractNumId w:val="29"/>
  </w:num>
  <w:num w:numId="5" w16cid:durableId="538321961">
    <w:abstractNumId w:val="48"/>
  </w:num>
  <w:num w:numId="6" w16cid:durableId="218245932">
    <w:abstractNumId w:val="27"/>
  </w:num>
  <w:num w:numId="7" w16cid:durableId="1221941977">
    <w:abstractNumId w:val="51"/>
  </w:num>
  <w:num w:numId="8" w16cid:durableId="1697920551">
    <w:abstractNumId w:val="26"/>
  </w:num>
  <w:num w:numId="9" w16cid:durableId="1080297363">
    <w:abstractNumId w:val="41"/>
  </w:num>
  <w:num w:numId="10" w16cid:durableId="350184956">
    <w:abstractNumId w:val="35"/>
  </w:num>
  <w:num w:numId="11" w16cid:durableId="569851705">
    <w:abstractNumId w:val="17"/>
  </w:num>
  <w:num w:numId="12" w16cid:durableId="19938800">
    <w:abstractNumId w:val="24"/>
  </w:num>
  <w:num w:numId="13" w16cid:durableId="46224436">
    <w:abstractNumId w:val="18"/>
  </w:num>
  <w:num w:numId="14" w16cid:durableId="1301692268">
    <w:abstractNumId w:val="50"/>
  </w:num>
  <w:num w:numId="15" w16cid:durableId="361369691">
    <w:abstractNumId w:val="8"/>
  </w:num>
  <w:num w:numId="16" w16cid:durableId="1508716402">
    <w:abstractNumId w:val="39"/>
  </w:num>
  <w:num w:numId="17" w16cid:durableId="509179606">
    <w:abstractNumId w:val="7"/>
  </w:num>
  <w:num w:numId="18" w16cid:durableId="572816250">
    <w:abstractNumId w:val="37"/>
  </w:num>
  <w:num w:numId="19" w16cid:durableId="1554269038">
    <w:abstractNumId w:val="5"/>
  </w:num>
  <w:num w:numId="20" w16cid:durableId="1643734227">
    <w:abstractNumId w:val="11"/>
  </w:num>
  <w:num w:numId="21" w16cid:durableId="1664118814">
    <w:abstractNumId w:val="25"/>
  </w:num>
  <w:num w:numId="22" w16cid:durableId="1610894231">
    <w:abstractNumId w:val="16"/>
  </w:num>
  <w:num w:numId="23" w16cid:durableId="107818473">
    <w:abstractNumId w:val="44"/>
  </w:num>
  <w:num w:numId="24" w16cid:durableId="637033837">
    <w:abstractNumId w:val="6"/>
  </w:num>
  <w:num w:numId="25" w16cid:durableId="351341565">
    <w:abstractNumId w:val="4"/>
  </w:num>
  <w:num w:numId="26" w16cid:durableId="454257543">
    <w:abstractNumId w:val="36"/>
  </w:num>
  <w:num w:numId="27" w16cid:durableId="1067607876">
    <w:abstractNumId w:val="12"/>
  </w:num>
  <w:num w:numId="28" w16cid:durableId="1528786768">
    <w:abstractNumId w:val="15"/>
  </w:num>
  <w:num w:numId="29" w16cid:durableId="1628390004">
    <w:abstractNumId w:val="34"/>
  </w:num>
  <w:num w:numId="30" w16cid:durableId="1771504699">
    <w:abstractNumId w:val="28"/>
  </w:num>
  <w:num w:numId="31" w16cid:durableId="1441990506">
    <w:abstractNumId w:val="43"/>
  </w:num>
  <w:num w:numId="32" w16cid:durableId="1506094806">
    <w:abstractNumId w:val="13"/>
  </w:num>
  <w:num w:numId="33" w16cid:durableId="1485317277">
    <w:abstractNumId w:val="23"/>
  </w:num>
  <w:num w:numId="34" w16cid:durableId="620310770">
    <w:abstractNumId w:val="20"/>
  </w:num>
  <w:num w:numId="35" w16cid:durableId="394010750">
    <w:abstractNumId w:val="9"/>
  </w:num>
  <w:num w:numId="36" w16cid:durableId="513959749">
    <w:abstractNumId w:val="1"/>
  </w:num>
  <w:num w:numId="37" w16cid:durableId="849872889">
    <w:abstractNumId w:val="10"/>
  </w:num>
  <w:num w:numId="38" w16cid:durableId="761874612">
    <w:abstractNumId w:val="38"/>
  </w:num>
  <w:num w:numId="39" w16cid:durableId="508907663">
    <w:abstractNumId w:val="49"/>
  </w:num>
  <w:num w:numId="40" w16cid:durableId="1130393096">
    <w:abstractNumId w:val="53"/>
  </w:num>
  <w:num w:numId="41" w16cid:durableId="1148665163">
    <w:abstractNumId w:val="30"/>
  </w:num>
  <w:num w:numId="42" w16cid:durableId="2006277354">
    <w:abstractNumId w:val="32"/>
  </w:num>
  <w:num w:numId="43" w16cid:durableId="1859195401">
    <w:abstractNumId w:val="40"/>
  </w:num>
  <w:num w:numId="44" w16cid:durableId="679549072">
    <w:abstractNumId w:val="0"/>
  </w:num>
  <w:num w:numId="45" w16cid:durableId="1631470662">
    <w:abstractNumId w:val="46"/>
  </w:num>
  <w:num w:numId="46" w16cid:durableId="2060745859">
    <w:abstractNumId w:val="31"/>
  </w:num>
  <w:num w:numId="47" w16cid:durableId="84571585">
    <w:abstractNumId w:val="33"/>
  </w:num>
  <w:num w:numId="48" w16cid:durableId="1412308576">
    <w:abstractNumId w:val="54"/>
  </w:num>
  <w:num w:numId="49" w16cid:durableId="658768809">
    <w:abstractNumId w:val="21"/>
  </w:num>
  <w:num w:numId="50" w16cid:durableId="1732534640">
    <w:abstractNumId w:val="14"/>
  </w:num>
  <w:num w:numId="51" w16cid:durableId="1066992914">
    <w:abstractNumId w:val="19"/>
  </w:num>
  <w:num w:numId="52" w16cid:durableId="282736805">
    <w:abstractNumId w:val="2"/>
  </w:num>
  <w:num w:numId="53" w16cid:durableId="1727028015">
    <w:abstractNumId w:val="42"/>
  </w:num>
  <w:num w:numId="54" w16cid:durableId="979269082">
    <w:abstractNumId w:val="52"/>
  </w:num>
  <w:num w:numId="55" w16cid:durableId="683479953">
    <w:abstractNumId w:val="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63"/>
    <w:rsid w:val="000639EC"/>
    <w:rsid w:val="000723BC"/>
    <w:rsid w:val="000820F9"/>
    <w:rsid w:val="000940DD"/>
    <w:rsid w:val="000A082C"/>
    <w:rsid w:val="000C3B21"/>
    <w:rsid w:val="000C7D06"/>
    <w:rsid w:val="000E354D"/>
    <w:rsid w:val="000F4FE2"/>
    <w:rsid w:val="000F749A"/>
    <w:rsid w:val="0013192B"/>
    <w:rsid w:val="00133842"/>
    <w:rsid w:val="00133D79"/>
    <w:rsid w:val="00141CE4"/>
    <w:rsid w:val="001423EB"/>
    <w:rsid w:val="00144E67"/>
    <w:rsid w:val="00163F78"/>
    <w:rsid w:val="00185BA3"/>
    <w:rsid w:val="00191D18"/>
    <w:rsid w:val="001A69B3"/>
    <w:rsid w:val="001B0DFF"/>
    <w:rsid w:val="001D0098"/>
    <w:rsid w:val="00206A32"/>
    <w:rsid w:val="00222CC5"/>
    <w:rsid w:val="0023133B"/>
    <w:rsid w:val="002447D9"/>
    <w:rsid w:val="00255CC0"/>
    <w:rsid w:val="0026063A"/>
    <w:rsid w:val="0026193B"/>
    <w:rsid w:val="00294382"/>
    <w:rsid w:val="002A1CCD"/>
    <w:rsid w:val="002B7D7B"/>
    <w:rsid w:val="002C2B91"/>
    <w:rsid w:val="002C3DF4"/>
    <w:rsid w:val="002C7E3D"/>
    <w:rsid w:val="002D3B75"/>
    <w:rsid w:val="002F637D"/>
    <w:rsid w:val="00302981"/>
    <w:rsid w:val="00323599"/>
    <w:rsid w:val="003250E5"/>
    <w:rsid w:val="00327330"/>
    <w:rsid w:val="003312E8"/>
    <w:rsid w:val="00380509"/>
    <w:rsid w:val="00380926"/>
    <w:rsid w:val="003864BB"/>
    <w:rsid w:val="00394A16"/>
    <w:rsid w:val="003A3DAA"/>
    <w:rsid w:val="003B1571"/>
    <w:rsid w:val="003C506E"/>
    <w:rsid w:val="003C565D"/>
    <w:rsid w:val="003F18A0"/>
    <w:rsid w:val="00400BF3"/>
    <w:rsid w:val="004046CC"/>
    <w:rsid w:val="004117EA"/>
    <w:rsid w:val="00411CE9"/>
    <w:rsid w:val="00411DC1"/>
    <w:rsid w:val="00427106"/>
    <w:rsid w:val="004346D8"/>
    <w:rsid w:val="00436DF2"/>
    <w:rsid w:val="004544C6"/>
    <w:rsid w:val="0048026E"/>
    <w:rsid w:val="00487680"/>
    <w:rsid w:val="00491628"/>
    <w:rsid w:val="004A6EE8"/>
    <w:rsid w:val="004B0FB6"/>
    <w:rsid w:val="004E51B4"/>
    <w:rsid w:val="004E55C3"/>
    <w:rsid w:val="00512713"/>
    <w:rsid w:val="005262BB"/>
    <w:rsid w:val="005305D8"/>
    <w:rsid w:val="00533126"/>
    <w:rsid w:val="00537E6B"/>
    <w:rsid w:val="00543F2A"/>
    <w:rsid w:val="00546397"/>
    <w:rsid w:val="0055092D"/>
    <w:rsid w:val="00556F61"/>
    <w:rsid w:val="00564486"/>
    <w:rsid w:val="0059215E"/>
    <w:rsid w:val="005A7884"/>
    <w:rsid w:val="005A7FD3"/>
    <w:rsid w:val="005C1022"/>
    <w:rsid w:val="005C6D49"/>
    <w:rsid w:val="005C7A42"/>
    <w:rsid w:val="005D58CB"/>
    <w:rsid w:val="005D7046"/>
    <w:rsid w:val="005E5FDC"/>
    <w:rsid w:val="005F517E"/>
    <w:rsid w:val="00624267"/>
    <w:rsid w:val="00635156"/>
    <w:rsid w:val="00641AE9"/>
    <w:rsid w:val="006615A2"/>
    <w:rsid w:val="006655A3"/>
    <w:rsid w:val="00667C33"/>
    <w:rsid w:val="0067628A"/>
    <w:rsid w:val="00677B9C"/>
    <w:rsid w:val="00686D13"/>
    <w:rsid w:val="006A79EE"/>
    <w:rsid w:val="006C116A"/>
    <w:rsid w:val="006D2A95"/>
    <w:rsid w:val="006D424F"/>
    <w:rsid w:val="006E3660"/>
    <w:rsid w:val="006E6780"/>
    <w:rsid w:val="007036EB"/>
    <w:rsid w:val="00703C37"/>
    <w:rsid w:val="00707811"/>
    <w:rsid w:val="00747857"/>
    <w:rsid w:val="00757363"/>
    <w:rsid w:val="00757C29"/>
    <w:rsid w:val="007642E5"/>
    <w:rsid w:val="007644BF"/>
    <w:rsid w:val="00786670"/>
    <w:rsid w:val="00793F87"/>
    <w:rsid w:val="007A4461"/>
    <w:rsid w:val="007C38FC"/>
    <w:rsid w:val="007E4515"/>
    <w:rsid w:val="007E49EA"/>
    <w:rsid w:val="00800BD7"/>
    <w:rsid w:val="008049DC"/>
    <w:rsid w:val="00810A84"/>
    <w:rsid w:val="00830283"/>
    <w:rsid w:val="0083506F"/>
    <w:rsid w:val="00837500"/>
    <w:rsid w:val="00853203"/>
    <w:rsid w:val="00854B23"/>
    <w:rsid w:val="00872890"/>
    <w:rsid w:val="00877F54"/>
    <w:rsid w:val="00884B22"/>
    <w:rsid w:val="008855AE"/>
    <w:rsid w:val="008B2DD1"/>
    <w:rsid w:val="008B7E06"/>
    <w:rsid w:val="008D2A94"/>
    <w:rsid w:val="008E6413"/>
    <w:rsid w:val="008F29B9"/>
    <w:rsid w:val="008F4627"/>
    <w:rsid w:val="008F50E2"/>
    <w:rsid w:val="00911EB0"/>
    <w:rsid w:val="0092177F"/>
    <w:rsid w:val="0094677D"/>
    <w:rsid w:val="0095080F"/>
    <w:rsid w:val="00983FC1"/>
    <w:rsid w:val="009B4714"/>
    <w:rsid w:val="009C167C"/>
    <w:rsid w:val="009D06EA"/>
    <w:rsid w:val="009E6024"/>
    <w:rsid w:val="00A14EC2"/>
    <w:rsid w:val="00A47015"/>
    <w:rsid w:val="00AA53F9"/>
    <w:rsid w:val="00AA6973"/>
    <w:rsid w:val="00AC0A3B"/>
    <w:rsid w:val="00AC11E4"/>
    <w:rsid w:val="00AE4B15"/>
    <w:rsid w:val="00B006C3"/>
    <w:rsid w:val="00B12454"/>
    <w:rsid w:val="00B22886"/>
    <w:rsid w:val="00B47BBB"/>
    <w:rsid w:val="00B545E9"/>
    <w:rsid w:val="00B7186B"/>
    <w:rsid w:val="00B81916"/>
    <w:rsid w:val="00B8508D"/>
    <w:rsid w:val="00BA23AD"/>
    <w:rsid w:val="00BD56E8"/>
    <w:rsid w:val="00BE0B9D"/>
    <w:rsid w:val="00BE205F"/>
    <w:rsid w:val="00BE280F"/>
    <w:rsid w:val="00BE60BF"/>
    <w:rsid w:val="00C00BA7"/>
    <w:rsid w:val="00C23A53"/>
    <w:rsid w:val="00C364C4"/>
    <w:rsid w:val="00C625C3"/>
    <w:rsid w:val="00C8453F"/>
    <w:rsid w:val="00C97224"/>
    <w:rsid w:val="00CB09BE"/>
    <w:rsid w:val="00CC12AC"/>
    <w:rsid w:val="00CC21DC"/>
    <w:rsid w:val="00CC46FD"/>
    <w:rsid w:val="00CF761B"/>
    <w:rsid w:val="00CF7D75"/>
    <w:rsid w:val="00D04ADE"/>
    <w:rsid w:val="00D258CB"/>
    <w:rsid w:val="00D3400D"/>
    <w:rsid w:val="00D458CB"/>
    <w:rsid w:val="00D8591C"/>
    <w:rsid w:val="00DA0D27"/>
    <w:rsid w:val="00DA6587"/>
    <w:rsid w:val="00DB1658"/>
    <w:rsid w:val="00DC176D"/>
    <w:rsid w:val="00DC1F93"/>
    <w:rsid w:val="00DC7E63"/>
    <w:rsid w:val="00DF181D"/>
    <w:rsid w:val="00E07C15"/>
    <w:rsid w:val="00E2681A"/>
    <w:rsid w:val="00E47530"/>
    <w:rsid w:val="00E5722A"/>
    <w:rsid w:val="00E60A81"/>
    <w:rsid w:val="00E83D03"/>
    <w:rsid w:val="00E84AFD"/>
    <w:rsid w:val="00EB047A"/>
    <w:rsid w:val="00EC07DD"/>
    <w:rsid w:val="00EC33C9"/>
    <w:rsid w:val="00EC3FED"/>
    <w:rsid w:val="00EC5654"/>
    <w:rsid w:val="00ED5026"/>
    <w:rsid w:val="00EE3991"/>
    <w:rsid w:val="00EF0AD4"/>
    <w:rsid w:val="00F04114"/>
    <w:rsid w:val="00F04CE3"/>
    <w:rsid w:val="00F22476"/>
    <w:rsid w:val="00F26DA5"/>
    <w:rsid w:val="00F35630"/>
    <w:rsid w:val="00F41710"/>
    <w:rsid w:val="00F626AB"/>
    <w:rsid w:val="00F64139"/>
    <w:rsid w:val="00F914D9"/>
    <w:rsid w:val="00FA0AD7"/>
    <w:rsid w:val="00FB1320"/>
    <w:rsid w:val="00FB2895"/>
    <w:rsid w:val="00FB4591"/>
    <w:rsid w:val="00FC0525"/>
    <w:rsid w:val="00FC6F90"/>
    <w:rsid w:val="00FD15D9"/>
    <w:rsid w:val="00FD2DAA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E620"/>
  <w15:chartTrackingRefBased/>
  <w15:docId w15:val="{265A5AC6-D9DE-460A-8673-C685AF9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0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0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0E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50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2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262BB"/>
    <w:rPr>
      <w:b/>
      <w:bCs/>
    </w:rPr>
  </w:style>
  <w:style w:type="character" w:styleId="nfasis">
    <w:name w:val="Emphasis"/>
    <w:basedOn w:val="Fuentedeprrafopredeter"/>
    <w:uiPriority w:val="20"/>
    <w:qFormat/>
    <w:rsid w:val="005262B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A082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n">
    <w:name w:val="n"/>
    <w:basedOn w:val="Fuentedeprrafopredeter"/>
    <w:rsid w:val="00872890"/>
  </w:style>
  <w:style w:type="character" w:styleId="Mencinsinresolver">
    <w:name w:val="Unresolved Mention"/>
    <w:basedOn w:val="Fuentedeprrafopredeter"/>
    <w:uiPriority w:val="99"/>
    <w:semiHidden/>
    <w:unhideWhenUsed/>
    <w:rsid w:val="005D7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784D1C60F8724E84D94203A2187CD2" ma:contentTypeVersion="5" ma:contentTypeDescription="Crear nuevo documento." ma:contentTypeScope="" ma:versionID="e7e7d5a638b323ed8e78aadd17b7762f">
  <xsd:schema xmlns:xsd="http://www.w3.org/2001/XMLSchema" xmlns:xs="http://www.w3.org/2001/XMLSchema" xmlns:p="http://schemas.microsoft.com/office/2006/metadata/properties" xmlns:ns3="45d67a71-634d-474e-8268-1e49fd03fa26" xmlns:ns4="cea23aae-0fdc-4f34-9bae-935a7fb5fcd3" targetNamespace="http://schemas.microsoft.com/office/2006/metadata/properties" ma:root="true" ma:fieldsID="9fe5423008f6606dcc9e5439c0c07ea8" ns3:_="" ns4:_="">
    <xsd:import namespace="45d67a71-634d-474e-8268-1e49fd03fa26"/>
    <xsd:import namespace="cea23aae-0fdc-4f34-9bae-935a7fb5fc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67a71-634d-474e-8268-1e49fd03f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23aae-0fdc-4f34-9bae-935a7fb5fc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5CFA3-B904-44F5-996E-4C7BB0697C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96CADE-B1AA-4E3A-8FF6-61EAFCB80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FAE45-727B-4F49-861C-A11707677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67a71-634d-474e-8268-1e49fd03fa26"/>
    <ds:schemaRef ds:uri="cea23aae-0fdc-4f34-9bae-935a7fb5fc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D22BB5-6A4B-4586-A37B-4EDE700126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Lopez Baeza</dc:creator>
  <cp:keywords/>
  <dc:description/>
  <cp:lastModifiedBy>Cristian Alejandro Lopez Baeza</cp:lastModifiedBy>
  <cp:revision>3</cp:revision>
  <cp:lastPrinted>2022-10-25T19:03:00Z</cp:lastPrinted>
  <dcterms:created xsi:type="dcterms:W3CDTF">2022-12-13T15:41:00Z</dcterms:created>
  <dcterms:modified xsi:type="dcterms:W3CDTF">2022-12-13T15:42:00Z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0x0101009B784D1C60F8724E84D94203A2187CD2</vt:lpwstr>
  </property>
</Properties>
</file>