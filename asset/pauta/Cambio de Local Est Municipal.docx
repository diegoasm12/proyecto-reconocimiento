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6A5A" w14:textId="4D17F718" w:rsidR="00AC0A3B" w:rsidRDefault="00AC0A3B" w:rsidP="00AC0A3B">
      <w:pPr>
        <w:autoSpaceDE w:val="0"/>
        <w:autoSpaceDN w:val="0"/>
        <w:adjustRightInd w:val="0"/>
        <w:spacing w:after="120" w:line="240" w:lineRule="auto"/>
        <w:jc w:val="both"/>
        <w:rPr>
          <w:rFonts w:cstheme="minorHAnsi"/>
          <w:sz w:val="24"/>
          <w:szCs w:val="24"/>
          <w:lang w:val="es-ES"/>
        </w:rPr>
      </w:pPr>
      <w:r>
        <w:rPr>
          <w:rFonts w:cstheme="minorHAnsi"/>
          <w:b/>
          <w:bCs/>
          <w:sz w:val="24"/>
          <w:szCs w:val="24"/>
          <w:u w:val="single"/>
          <w:lang w:val="es-ES"/>
        </w:rPr>
        <w:t>CAMBIO DE LOCAL</w:t>
      </w:r>
    </w:p>
    <w:p w14:paraId="65E2E20C" w14:textId="674A96D2" w:rsidR="00AC0A3B" w:rsidRPr="00AC0A3B" w:rsidRDefault="00AC0A3B" w:rsidP="00AC0A3B">
      <w:pPr>
        <w:autoSpaceDE w:val="0"/>
        <w:autoSpaceDN w:val="0"/>
        <w:adjustRightInd w:val="0"/>
        <w:spacing w:after="120" w:line="240" w:lineRule="auto"/>
        <w:ind w:left="709"/>
        <w:jc w:val="both"/>
        <w:rPr>
          <w:rFonts w:cstheme="minorHAnsi"/>
          <w:lang w:val="es-ES"/>
        </w:rPr>
      </w:pPr>
      <w:r w:rsidRPr="00AC0A3B">
        <w:rPr>
          <w:rFonts w:cstheme="minorHAnsi"/>
          <w:color w:val="222222"/>
          <w:shd w:val="clear" w:color="auto" w:fill="FFFFFF"/>
        </w:rPr>
        <w:t>Se solicita el traslado del establecimiento a otro local escolar</w:t>
      </w:r>
      <w:r w:rsidRPr="00AC0A3B">
        <w:rPr>
          <w:rFonts w:cstheme="minorHAnsi"/>
          <w:color w:val="000000"/>
        </w:rPr>
        <w:t>.</w:t>
      </w:r>
    </w:p>
    <w:p w14:paraId="54D8601D" w14:textId="0BEC2A48" w:rsidR="00AC0A3B" w:rsidRPr="00AC0A3B" w:rsidRDefault="00AC0A3B">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AC0A3B">
        <w:rPr>
          <w:rFonts w:asciiTheme="minorHAnsi" w:hAnsiTheme="minorHAnsi" w:cstheme="minorHAnsi"/>
          <w:color w:val="000000"/>
          <w:sz w:val="22"/>
          <w:szCs w:val="22"/>
        </w:rPr>
        <w:t xml:space="preserve">Plazos: </w:t>
      </w:r>
      <w:r w:rsidRPr="00AC0A3B">
        <w:rPr>
          <w:rFonts w:asciiTheme="minorHAnsi" w:hAnsiTheme="minorHAnsi" w:cstheme="minorHAnsi"/>
          <w:color w:val="000000"/>
          <w:sz w:val="22"/>
          <w:szCs w:val="22"/>
        </w:rPr>
        <w:br/>
        <w:t>No existe un plazo específico, sin embargo, podrá hacerse efectivo el cambio de local sólo después que sea aprobado éste por Resolución Exenta.</w:t>
      </w:r>
    </w:p>
    <w:p w14:paraId="3EF8FD4C" w14:textId="77777777" w:rsidR="00AC0A3B" w:rsidRPr="005C7A42" w:rsidRDefault="00AC0A3B" w:rsidP="00AC0A3B">
      <w:pPr>
        <w:autoSpaceDE w:val="0"/>
        <w:autoSpaceDN w:val="0"/>
        <w:adjustRightInd w:val="0"/>
        <w:spacing w:after="0" w:line="240" w:lineRule="auto"/>
        <w:ind w:left="66"/>
        <w:jc w:val="both"/>
        <w:rPr>
          <w:lang w:val="es-ES"/>
        </w:rPr>
      </w:pPr>
    </w:p>
    <w:p w14:paraId="711A1BCE" w14:textId="77777777" w:rsidR="00AC0A3B" w:rsidRDefault="00AC0A3B" w:rsidP="00AC0A3B">
      <w:pPr>
        <w:autoSpaceDE w:val="0"/>
        <w:autoSpaceDN w:val="0"/>
        <w:adjustRightInd w:val="0"/>
        <w:spacing w:after="0" w:line="240" w:lineRule="auto"/>
        <w:ind w:left="709" w:hanging="283"/>
        <w:jc w:val="both"/>
        <w:rPr>
          <w:lang w:val="es-ES"/>
        </w:rPr>
      </w:pPr>
      <w:r w:rsidRPr="00DF181D">
        <w:rPr>
          <w:b/>
          <w:bCs/>
          <w:lang w:val="es-ES"/>
        </w:rPr>
        <w:t>Documentos Generales</w:t>
      </w:r>
      <w:r w:rsidRPr="00C364C4">
        <w:rPr>
          <w:lang w:val="es-ES"/>
        </w:rPr>
        <w:t xml:space="preserve">:   </w:t>
      </w:r>
    </w:p>
    <w:p w14:paraId="11A9ADD1" w14:textId="77777777" w:rsidR="00AC0A3B" w:rsidRPr="00DF181D" w:rsidRDefault="00AC0A3B">
      <w:pPr>
        <w:pStyle w:val="Prrafodelista"/>
        <w:numPr>
          <w:ilvl w:val="0"/>
          <w:numId w:val="47"/>
        </w:numPr>
        <w:autoSpaceDE w:val="0"/>
        <w:autoSpaceDN w:val="0"/>
        <w:adjustRightInd w:val="0"/>
        <w:spacing w:after="0" w:line="240" w:lineRule="auto"/>
        <w:ind w:left="709" w:hanging="283"/>
        <w:jc w:val="both"/>
        <w:rPr>
          <w:lang w:val="es-ES"/>
        </w:rPr>
      </w:pPr>
      <w:r w:rsidRPr="00DF181D">
        <w:rPr>
          <w:lang w:val="es-ES"/>
        </w:rPr>
        <w:t xml:space="preserve">Oficio Conductor (firmado por el sostenedor o </w:t>
      </w:r>
      <w:proofErr w:type="spellStart"/>
      <w:r w:rsidRPr="00DF181D">
        <w:rPr>
          <w:lang w:val="es-ES"/>
        </w:rPr>
        <w:t>rep</w:t>
      </w:r>
      <w:proofErr w:type="spellEnd"/>
      <w:r w:rsidRPr="00DF181D">
        <w:rPr>
          <w:lang w:val="es-ES"/>
        </w:rPr>
        <w:t xml:space="preserve"> legal).</w:t>
      </w:r>
    </w:p>
    <w:p w14:paraId="357DE7B2" w14:textId="603AB14E" w:rsidR="00AC0A3B" w:rsidRDefault="00AC0A3B">
      <w:pPr>
        <w:pStyle w:val="Prrafodelista"/>
        <w:numPr>
          <w:ilvl w:val="0"/>
          <w:numId w:val="47"/>
        </w:numPr>
        <w:autoSpaceDE w:val="0"/>
        <w:autoSpaceDN w:val="0"/>
        <w:adjustRightInd w:val="0"/>
        <w:spacing w:after="120" w:line="240" w:lineRule="auto"/>
        <w:ind w:left="709" w:hanging="284"/>
        <w:contextualSpacing w:val="0"/>
        <w:jc w:val="both"/>
        <w:rPr>
          <w:lang w:val="es-ES"/>
        </w:rPr>
      </w:pPr>
      <w:r w:rsidRPr="00DF181D">
        <w:rPr>
          <w:lang w:val="es-ES"/>
        </w:rPr>
        <w:t>Solicitud Única de RECOFI (formato Excel).</w:t>
      </w:r>
    </w:p>
    <w:p w14:paraId="08D70F8D" w14:textId="77777777" w:rsidR="00AC0A3B" w:rsidRPr="0092177F" w:rsidRDefault="00AC0A3B" w:rsidP="00AC0A3B">
      <w:pPr>
        <w:autoSpaceDE w:val="0"/>
        <w:autoSpaceDN w:val="0"/>
        <w:adjustRightInd w:val="0"/>
        <w:spacing w:after="120" w:line="240" w:lineRule="auto"/>
        <w:ind w:firstLine="425"/>
        <w:jc w:val="both"/>
        <w:rPr>
          <w:b/>
          <w:bCs/>
          <w:lang w:val="es-ES"/>
        </w:rPr>
      </w:pPr>
      <w:r w:rsidRPr="0092177F">
        <w:rPr>
          <w:b/>
          <w:bCs/>
          <w:lang w:val="es-ES"/>
        </w:rPr>
        <w:t xml:space="preserve">Documentos específicos: </w:t>
      </w:r>
    </w:p>
    <w:p w14:paraId="3D7C3E08" w14:textId="77777777" w:rsidR="00AC0A3B" w:rsidRPr="0092177F" w:rsidRDefault="00AC0A3B">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92177F">
        <w:rPr>
          <w:b/>
          <w:bCs/>
          <w:sz w:val="24"/>
          <w:szCs w:val="24"/>
          <w:lang w:val="es-ES"/>
        </w:rPr>
        <w:t>Infraestructura (Carpeta Verde).</w:t>
      </w:r>
    </w:p>
    <w:p w14:paraId="6264A061" w14:textId="77777777" w:rsidR="00AC0A3B" w:rsidRPr="00C364C4" w:rsidRDefault="00AC0A3B" w:rsidP="00AC0A3B">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simple de los planos timbrados por la Direccion de Obras Municipales.</w:t>
      </w:r>
    </w:p>
    <w:p w14:paraId="4969A385" w14:textId="77777777" w:rsidR="00AC0A3B" w:rsidRPr="00C364C4" w:rsidRDefault="00AC0A3B" w:rsidP="00AC0A3B">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74B30FF0" w14:textId="77777777" w:rsidR="00AC0A3B" w:rsidRPr="00C364C4" w:rsidRDefault="00AC0A3B" w:rsidP="00AC0A3B">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1477563D" w14:textId="77777777" w:rsidR="00AC0A3B" w:rsidRPr="00C364C4" w:rsidRDefault="00AC0A3B" w:rsidP="00AC0A3B">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que autoriza Cocina y Comedor del Local (Dcto 977).</w:t>
      </w:r>
    </w:p>
    <w:p w14:paraId="46B0D48D" w14:textId="4CE99806" w:rsidR="00AC0A3B" w:rsidRPr="00AC0A3B" w:rsidRDefault="00AC0A3B">
      <w:pPr>
        <w:pStyle w:val="Prrafodelista"/>
        <w:numPr>
          <w:ilvl w:val="0"/>
          <w:numId w:val="47"/>
        </w:numPr>
        <w:autoSpaceDE w:val="0"/>
        <w:autoSpaceDN w:val="0"/>
        <w:adjustRightInd w:val="0"/>
        <w:spacing w:after="120" w:line="240" w:lineRule="auto"/>
        <w:ind w:left="709" w:hanging="284"/>
        <w:contextualSpacing w:val="0"/>
        <w:jc w:val="both"/>
        <w:rPr>
          <w:rFonts w:cstheme="minorHAnsi"/>
          <w:lang w:val="es-ES"/>
        </w:rPr>
      </w:pPr>
      <w:r w:rsidRPr="00AC0A3B">
        <w:rPr>
          <w:rFonts w:cstheme="minorHAnsi"/>
          <w:color w:val="222222"/>
          <w:shd w:val="clear" w:color="auto" w:fill="FFFFFF"/>
        </w:rPr>
        <w:t xml:space="preserve">Certificado numeración domiciliaria otorgado por el </w:t>
      </w:r>
      <w:r w:rsidR="007C38FC" w:rsidRPr="00AC0A3B">
        <w:rPr>
          <w:rFonts w:cstheme="minorHAnsi"/>
          <w:color w:val="222222"/>
          <w:shd w:val="clear" w:color="auto" w:fill="FFFFFF"/>
        </w:rPr>
        <w:t>Depto.</w:t>
      </w:r>
      <w:r w:rsidRPr="00AC0A3B">
        <w:rPr>
          <w:rFonts w:cstheme="minorHAnsi"/>
          <w:color w:val="222222"/>
          <w:shd w:val="clear" w:color="auto" w:fill="FFFFFF"/>
        </w:rPr>
        <w:t xml:space="preserve"> de Obras de la </w:t>
      </w:r>
      <w:r w:rsidR="007C38FC" w:rsidRPr="00AC0A3B">
        <w:rPr>
          <w:rFonts w:cstheme="minorHAnsi"/>
          <w:color w:val="222222"/>
          <w:shd w:val="clear" w:color="auto" w:fill="FFFFFF"/>
        </w:rPr>
        <w:t>Municipalidad</w:t>
      </w:r>
      <w:r w:rsidRPr="00AC0A3B">
        <w:rPr>
          <w:rFonts w:cstheme="minorHAnsi"/>
          <w:color w:val="222222"/>
          <w:shd w:val="clear" w:color="auto" w:fill="FFFFFF"/>
        </w:rPr>
        <w:t xml:space="preserve"> respectiva.</w:t>
      </w:r>
    </w:p>
    <w:p w14:paraId="1ECE8131" w14:textId="77777777" w:rsidR="00AC0A3B" w:rsidRPr="005C7A42" w:rsidRDefault="00AC0A3B">
      <w:pPr>
        <w:pStyle w:val="Prrafodelista"/>
        <w:numPr>
          <w:ilvl w:val="0"/>
          <w:numId w:val="49"/>
        </w:numPr>
        <w:autoSpaceDE w:val="0"/>
        <w:autoSpaceDN w:val="0"/>
        <w:adjustRightInd w:val="0"/>
        <w:spacing w:after="120" w:line="240" w:lineRule="auto"/>
        <w:ind w:left="709" w:hanging="425"/>
        <w:contextualSpacing w:val="0"/>
        <w:jc w:val="both"/>
        <w:rPr>
          <w:b/>
          <w:bCs/>
          <w:sz w:val="24"/>
          <w:szCs w:val="24"/>
          <w:lang w:val="es-ES"/>
        </w:rPr>
      </w:pPr>
      <w:r w:rsidRPr="005C7A42">
        <w:rPr>
          <w:b/>
          <w:bCs/>
          <w:sz w:val="24"/>
          <w:szCs w:val="24"/>
          <w:lang w:val="es-ES"/>
        </w:rPr>
        <w:t>Técnico Pedagógico (Carpeta Roja). NO APLICA AL CASO.</w:t>
      </w:r>
    </w:p>
    <w:p w14:paraId="733EE4C1" w14:textId="77777777" w:rsidR="00AC0A3B" w:rsidRDefault="00AC0A3B">
      <w:pPr>
        <w:pStyle w:val="Prrafodelista"/>
        <w:numPr>
          <w:ilvl w:val="0"/>
          <w:numId w:val="49"/>
        </w:numPr>
        <w:autoSpaceDE w:val="0"/>
        <w:autoSpaceDN w:val="0"/>
        <w:adjustRightInd w:val="0"/>
        <w:spacing w:after="120" w:line="240" w:lineRule="auto"/>
        <w:ind w:left="709" w:hanging="425"/>
        <w:contextualSpacing w:val="0"/>
        <w:jc w:val="both"/>
        <w:rPr>
          <w:b/>
          <w:bCs/>
          <w:sz w:val="24"/>
          <w:szCs w:val="24"/>
          <w:lang w:val="es-ES"/>
        </w:rPr>
      </w:pPr>
      <w:r w:rsidRPr="005C7A42">
        <w:rPr>
          <w:b/>
          <w:bCs/>
          <w:sz w:val="24"/>
          <w:szCs w:val="24"/>
          <w:lang w:val="es-ES"/>
        </w:rPr>
        <w:t>Unidad Jurídica (Carpeta Azul).</w:t>
      </w:r>
    </w:p>
    <w:p w14:paraId="601DE302" w14:textId="77777777" w:rsidR="007C38FC" w:rsidRPr="007C38FC" w:rsidRDefault="007C38FC" w:rsidP="007C38FC">
      <w:pPr>
        <w:pStyle w:val="NormalWeb"/>
        <w:shd w:val="clear" w:color="auto" w:fill="FFFFFF"/>
        <w:spacing w:before="0" w:beforeAutospacing="0" w:after="120" w:afterAutospacing="0"/>
        <w:ind w:left="714"/>
        <w:rPr>
          <w:rFonts w:asciiTheme="minorHAnsi" w:hAnsiTheme="minorHAnsi" w:cstheme="minorHAnsi"/>
          <w:color w:val="222222"/>
          <w:sz w:val="22"/>
          <w:szCs w:val="22"/>
        </w:rPr>
      </w:pPr>
      <w:r w:rsidRPr="007C38FC">
        <w:rPr>
          <w:rStyle w:val="Textoennegrita"/>
          <w:rFonts w:asciiTheme="minorHAnsi" w:hAnsiTheme="minorHAnsi" w:cstheme="minorHAnsi"/>
          <w:color w:val="222222"/>
          <w:sz w:val="22"/>
          <w:szCs w:val="22"/>
        </w:rPr>
        <w:t>SOSTENEDOR:</w:t>
      </w:r>
    </w:p>
    <w:p w14:paraId="138A3E9A" w14:textId="77777777" w:rsidR="007C38FC" w:rsidRPr="00C364C4" w:rsidRDefault="007C38FC">
      <w:pPr>
        <w:pStyle w:val="Prrafodelista"/>
        <w:numPr>
          <w:ilvl w:val="0"/>
          <w:numId w:val="50"/>
        </w:numPr>
        <w:autoSpaceDE w:val="0"/>
        <w:autoSpaceDN w:val="0"/>
        <w:adjustRightInd w:val="0"/>
        <w:spacing w:after="0" w:line="240" w:lineRule="auto"/>
        <w:ind w:left="709" w:hanging="283"/>
        <w:jc w:val="both"/>
        <w:rPr>
          <w:rFonts w:cstheme="minorHAnsi"/>
          <w:lang w:val="es-ES"/>
        </w:rPr>
      </w:pPr>
      <w:r w:rsidRPr="007C38FC">
        <w:rPr>
          <w:rFonts w:cstheme="minorHAnsi"/>
          <w:lang w:val="es-ES"/>
        </w:rPr>
        <w:t>Certificado de vigencia del sostenedor,</w:t>
      </w:r>
      <w:r w:rsidRPr="00C364C4">
        <w:rPr>
          <w:rFonts w:cstheme="minorHAnsi"/>
          <w:lang w:val="es-ES"/>
        </w:rPr>
        <w:t xml:space="preserve"> emitido por quien corresponda, según el tipo de persona jurídica, original o copia legalizada ante notario.</w:t>
      </w:r>
    </w:p>
    <w:p w14:paraId="399059A3" w14:textId="77777777" w:rsidR="007C38FC" w:rsidRPr="00C364C4" w:rsidRDefault="007C38FC">
      <w:pPr>
        <w:pStyle w:val="Prrafodelista"/>
        <w:numPr>
          <w:ilvl w:val="0"/>
          <w:numId w:val="50"/>
        </w:numPr>
        <w:autoSpaceDE w:val="0"/>
        <w:autoSpaceDN w:val="0"/>
        <w:adjustRightInd w:val="0"/>
        <w:spacing w:after="0" w:line="240" w:lineRule="auto"/>
        <w:ind w:left="709" w:hanging="283"/>
        <w:jc w:val="both"/>
        <w:rPr>
          <w:rFonts w:cstheme="minorHAnsi"/>
          <w:b/>
          <w:bCs/>
          <w:lang w:val="es-ES"/>
        </w:rPr>
      </w:pPr>
      <w:r w:rsidRPr="007C38FC">
        <w:rPr>
          <w:rFonts w:cstheme="minorHAnsi"/>
          <w:lang w:val="es-ES"/>
        </w:rPr>
        <w:t>Personería</w:t>
      </w:r>
      <w:r w:rsidRPr="00C364C4">
        <w:rPr>
          <w:rFonts w:cstheme="minorHAnsi"/>
          <w:lang w:val="es-ES"/>
        </w:rPr>
        <w:t xml:space="preserve"> del representante legal o administrador de la entidad sostenedora con vigencia.</w:t>
      </w:r>
    </w:p>
    <w:p w14:paraId="71CB84D3" w14:textId="52883AE6" w:rsidR="007C38FC" w:rsidRDefault="007C38FC">
      <w:pPr>
        <w:pStyle w:val="Prrafodelista"/>
        <w:numPr>
          <w:ilvl w:val="0"/>
          <w:numId w:val="50"/>
        </w:numPr>
        <w:autoSpaceDE w:val="0"/>
        <w:autoSpaceDN w:val="0"/>
        <w:adjustRightInd w:val="0"/>
        <w:spacing w:after="120" w:line="240" w:lineRule="auto"/>
        <w:ind w:left="709" w:hanging="283"/>
        <w:contextualSpacing w:val="0"/>
        <w:jc w:val="both"/>
        <w:rPr>
          <w:rFonts w:cstheme="minorHAnsi"/>
          <w:lang w:val="es-ES"/>
        </w:rPr>
      </w:pPr>
      <w:r w:rsidRPr="00C364C4">
        <w:rPr>
          <w:rFonts w:cstheme="minorHAnsi"/>
          <w:lang w:val="es-ES"/>
        </w:rPr>
        <w:t>Certificado de antecedentes del Representante Legal.</w:t>
      </w:r>
    </w:p>
    <w:p w14:paraId="27B37EDA" w14:textId="77777777" w:rsidR="007C38FC" w:rsidRPr="00C364C4" w:rsidRDefault="007C38FC" w:rsidP="007C38FC">
      <w:pPr>
        <w:pStyle w:val="NormalWeb"/>
        <w:shd w:val="clear" w:color="auto" w:fill="FFFFFF"/>
        <w:spacing w:before="0" w:beforeAutospacing="0" w:after="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 Los documentos deben ser </w:t>
      </w:r>
      <w:r w:rsidRPr="00C364C4">
        <w:rPr>
          <w:rStyle w:val="Textoennegrita"/>
          <w:rFonts w:asciiTheme="minorHAnsi" w:hAnsiTheme="minorHAnsi" w:cstheme="minorHAnsi"/>
          <w:i/>
          <w:iCs/>
          <w:color w:val="222222"/>
          <w:sz w:val="22"/>
          <w:szCs w:val="22"/>
        </w:rPr>
        <w:t>actualizados,</w:t>
      </w:r>
      <w:r w:rsidRPr="00C364C4">
        <w:rPr>
          <w:rFonts w:asciiTheme="minorHAnsi" w:hAnsiTheme="minorHAnsi" w:cstheme="minorHAnsi"/>
          <w:i/>
          <w:iCs/>
          <w:color w:val="222222"/>
          <w:sz w:val="22"/>
          <w:szCs w:val="22"/>
        </w:rPr>
        <w:t> es decir, no tener más de un mes de antigüedad contado desde la fecha de presentación de la solicitud. </w:t>
      </w:r>
    </w:p>
    <w:p w14:paraId="2C162FC3" w14:textId="77777777" w:rsidR="007C38FC" w:rsidRPr="00C364C4" w:rsidRDefault="007C38FC" w:rsidP="007C38FC">
      <w:pPr>
        <w:pStyle w:val="NormalWeb"/>
        <w:shd w:val="clear" w:color="auto" w:fill="FFFFFF"/>
        <w:spacing w:before="0" w:beforeAutospacing="0" w:after="120" w:afterAutospacing="0"/>
        <w:ind w:left="709"/>
        <w:jc w:val="both"/>
        <w:rPr>
          <w:rFonts w:asciiTheme="minorHAnsi" w:hAnsiTheme="minorHAnsi" w:cstheme="minorHAnsi"/>
          <w:i/>
          <w:iCs/>
          <w:color w:val="222222"/>
          <w:sz w:val="22"/>
          <w:szCs w:val="22"/>
        </w:rPr>
      </w:pPr>
      <w:r w:rsidRPr="00C364C4">
        <w:rPr>
          <w:rFonts w:asciiTheme="minorHAnsi" w:hAnsiTheme="minorHAnsi" w:cstheme="minorHAnsi"/>
          <w:i/>
          <w:iCs/>
          <w:color w:val="222222"/>
          <w:sz w:val="22"/>
          <w:szCs w:val="22"/>
        </w:rPr>
        <w:t>Certificado de vigencia y personería no es aplicable en el caso de los establecimientos municipales ni en el caso que el sostenedor sea una Corporación Educacional o Entidad Individual Educacional.</w:t>
      </w:r>
    </w:p>
    <w:p w14:paraId="1F02C658" w14:textId="575399EA" w:rsidR="007C38FC" w:rsidRDefault="007C38FC" w:rsidP="00191D18">
      <w:pPr>
        <w:autoSpaceDE w:val="0"/>
        <w:autoSpaceDN w:val="0"/>
        <w:adjustRightInd w:val="0"/>
        <w:spacing w:after="0" w:line="240" w:lineRule="auto"/>
        <w:ind w:left="709"/>
        <w:jc w:val="both"/>
        <w:rPr>
          <w:b/>
          <w:u w:val="single"/>
          <w:lang w:val="es-ES"/>
        </w:rPr>
      </w:pPr>
      <w:r w:rsidRPr="00DC1F93">
        <w:rPr>
          <w:b/>
          <w:u w:val="single"/>
          <w:lang w:val="es-ES"/>
        </w:rPr>
        <w:t>Tenencia del inmueble</w:t>
      </w:r>
    </w:p>
    <w:p w14:paraId="3D4477C1" w14:textId="5190A0F2" w:rsidR="00191D18" w:rsidRPr="00191D18" w:rsidRDefault="00191D18" w:rsidP="007C38FC">
      <w:pPr>
        <w:autoSpaceDE w:val="0"/>
        <w:autoSpaceDN w:val="0"/>
        <w:adjustRightInd w:val="0"/>
        <w:spacing w:after="120" w:line="240" w:lineRule="auto"/>
        <w:ind w:left="709"/>
        <w:jc w:val="both"/>
        <w:rPr>
          <w:rFonts w:cstheme="minorHAnsi"/>
          <w:b/>
          <w:bCs/>
          <w:i/>
          <w:iCs/>
          <w:u w:val="single"/>
          <w:lang w:val="es-ES"/>
        </w:rPr>
      </w:pPr>
      <w:r w:rsidRPr="00191D18">
        <w:rPr>
          <w:rStyle w:val="nfasis"/>
          <w:rFonts w:cstheme="minorHAnsi"/>
          <w:b/>
          <w:bCs/>
          <w:i w:val="0"/>
          <w:iCs w:val="0"/>
          <w:color w:val="222222"/>
          <w:shd w:val="clear" w:color="auto" w:fill="FFFFFF"/>
        </w:rPr>
        <w:t>SOSTENEDOR DE ESTABLECIMIENTO PARTICULAR SUBVENCIONADO O MUNICIPAL:</w:t>
      </w:r>
    </w:p>
    <w:p w14:paraId="487FD604" w14:textId="77777777" w:rsidR="007C38FC" w:rsidRPr="00DC1F93" w:rsidRDefault="007C38FC" w:rsidP="007C38FC">
      <w:pPr>
        <w:autoSpaceDE w:val="0"/>
        <w:autoSpaceDN w:val="0"/>
        <w:adjustRightInd w:val="0"/>
        <w:spacing w:after="0" w:line="240" w:lineRule="auto"/>
        <w:ind w:firstLine="708"/>
        <w:jc w:val="both"/>
        <w:rPr>
          <w:b/>
          <w:lang w:val="es-ES"/>
        </w:rPr>
      </w:pPr>
      <w:r w:rsidRPr="00DC1F93">
        <w:rPr>
          <w:b/>
          <w:lang w:val="es-ES"/>
        </w:rPr>
        <w:t xml:space="preserve">Si el Sostenedor Es dueño: </w:t>
      </w:r>
    </w:p>
    <w:p w14:paraId="6B422C32" w14:textId="77777777" w:rsidR="007C38FC" w:rsidRPr="00C364C4" w:rsidRDefault="007C38FC" w:rsidP="007C38FC">
      <w:pPr>
        <w:pStyle w:val="Prrafodelista"/>
        <w:numPr>
          <w:ilvl w:val="0"/>
          <w:numId w:val="9"/>
        </w:numPr>
        <w:autoSpaceDE w:val="0"/>
        <w:autoSpaceDN w:val="0"/>
        <w:adjustRightInd w:val="0"/>
        <w:spacing w:after="0" w:line="240" w:lineRule="auto"/>
        <w:jc w:val="both"/>
        <w:rPr>
          <w:lang w:val="es-ES"/>
        </w:rPr>
      </w:pPr>
      <w:r w:rsidRPr="00C364C4">
        <w:rPr>
          <w:rFonts w:cstheme="minorHAnsi"/>
          <w:color w:val="000000"/>
          <w:shd w:val="clear" w:color="auto" w:fill="FFFFFF"/>
        </w:rPr>
        <w:t>Certificado de Dominio Vigente.</w:t>
      </w:r>
    </w:p>
    <w:p w14:paraId="64A664B6" w14:textId="77777777" w:rsidR="007C38FC" w:rsidRPr="00C364C4" w:rsidRDefault="007C38FC" w:rsidP="007C38FC">
      <w:pPr>
        <w:pStyle w:val="Prrafodelista"/>
        <w:numPr>
          <w:ilvl w:val="0"/>
          <w:numId w:val="9"/>
        </w:numPr>
        <w:autoSpaceDE w:val="0"/>
        <w:autoSpaceDN w:val="0"/>
        <w:adjustRightInd w:val="0"/>
        <w:spacing w:after="120" w:line="240" w:lineRule="auto"/>
        <w:ind w:left="714" w:hanging="357"/>
        <w:contextualSpacing w:val="0"/>
        <w:jc w:val="both"/>
        <w:rPr>
          <w:lang w:val="es-ES"/>
        </w:rPr>
      </w:pPr>
      <w:r w:rsidRPr="00C364C4">
        <w:rPr>
          <w:rFonts w:cstheme="minorHAnsi"/>
          <w:color w:val="000000"/>
          <w:shd w:val="clear" w:color="auto" w:fill="FFFFFF"/>
        </w:rPr>
        <w:t>Certificado de Hipotecas, Gravámenes y Prohibiciones, otorgado por el Conservador de Bienes Raíces.</w:t>
      </w:r>
    </w:p>
    <w:p w14:paraId="5E727F58" w14:textId="77777777" w:rsidR="007C38FC" w:rsidRPr="00C364C4" w:rsidRDefault="007C38FC" w:rsidP="007C38FC">
      <w:pPr>
        <w:autoSpaceDE w:val="0"/>
        <w:autoSpaceDN w:val="0"/>
        <w:adjustRightInd w:val="0"/>
        <w:spacing w:after="0" w:line="240" w:lineRule="auto"/>
        <w:ind w:left="360" w:firstLine="348"/>
        <w:jc w:val="both"/>
        <w:rPr>
          <w:b/>
          <w:bCs/>
          <w:lang w:val="es-ES"/>
        </w:rPr>
      </w:pPr>
      <w:r w:rsidRPr="00C364C4">
        <w:rPr>
          <w:rFonts w:cstheme="minorHAnsi"/>
          <w:b/>
          <w:bCs/>
          <w:color w:val="000000"/>
          <w:shd w:val="clear" w:color="auto" w:fill="FFFFFF"/>
        </w:rPr>
        <w:t xml:space="preserve">Si el Sostenedor es comodatario: </w:t>
      </w:r>
    </w:p>
    <w:p w14:paraId="698C3C04"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El contrato respectivo deberá estar inscrito en el Conservador de Bienes Raíces correspondiente.</w:t>
      </w:r>
    </w:p>
    <w:p w14:paraId="43E7589E"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Deberá celebrarse con una duración de, a lo menos, ocho años. Tal plazo se renovará automáticamente por igual período, salvo que el comodante comunique su voluntad de no renovar el contrato antes que resten cuatro años para el término del plazo. Con todo, el comodatario sólo estará obligado a restituir el inmueble una vez que se cumpla el plazo pactado.</w:t>
      </w:r>
    </w:p>
    <w:p w14:paraId="1D3F8635"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lastRenderedPageBreak/>
        <w:t>No regirán las restricciones sobre personas relacionadas, establecidas en la letra a) del inciso sexto del artículo 3º y lo dispuesto en el artículo 3º bis.</w:t>
      </w:r>
    </w:p>
    <w:p w14:paraId="290C6CCE"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En ese contrato las partes podrán individualizar el retazo del inmueble en que se encuentra emplazada la infraestructura en que funciona el establecimiento educacional.</w:t>
      </w:r>
    </w:p>
    <w:p w14:paraId="5CB6F499"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Copia legalizada ante notario de la escritura pública del Contrato de Comodato.</w:t>
      </w:r>
    </w:p>
    <w:p w14:paraId="71D282A5" w14:textId="77777777" w:rsidR="007C38FC" w:rsidRPr="00C364C4" w:rsidRDefault="007C38FC" w:rsidP="007C38FC">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 xml:space="preserve">Copia legalizada de la Inscripción del referido contrato </w:t>
      </w:r>
      <w:proofErr w:type="gramStart"/>
      <w:r w:rsidRPr="00C364C4">
        <w:rPr>
          <w:rFonts w:asciiTheme="minorHAnsi" w:hAnsiTheme="minorHAnsi" w:cstheme="minorHAnsi"/>
          <w:color w:val="000000"/>
          <w:sz w:val="22"/>
          <w:szCs w:val="22"/>
          <w:shd w:val="clear" w:color="auto" w:fill="FFFFFF"/>
        </w:rPr>
        <w:t>en  el</w:t>
      </w:r>
      <w:proofErr w:type="gramEnd"/>
      <w:r w:rsidRPr="00C364C4">
        <w:rPr>
          <w:rFonts w:asciiTheme="minorHAnsi" w:hAnsiTheme="minorHAnsi" w:cstheme="minorHAnsi"/>
          <w:color w:val="000000"/>
          <w:sz w:val="22"/>
          <w:szCs w:val="22"/>
          <w:shd w:val="clear" w:color="auto" w:fill="FFFFFF"/>
        </w:rPr>
        <w:t xml:space="preserve"> Conservador de Bienes Raíces respectivo.</w:t>
      </w:r>
    </w:p>
    <w:p w14:paraId="545686A3" w14:textId="678E7AB0" w:rsidR="000820F9" w:rsidRDefault="007C38FC" w:rsidP="007C38FC">
      <w:pPr>
        <w:autoSpaceDE w:val="0"/>
        <w:autoSpaceDN w:val="0"/>
        <w:adjustRightInd w:val="0"/>
        <w:spacing w:after="0" w:line="240" w:lineRule="auto"/>
        <w:ind w:left="709"/>
        <w:jc w:val="both"/>
        <w:rPr>
          <w:rFonts w:cstheme="minorHAnsi"/>
          <w:color w:val="000000"/>
          <w:shd w:val="clear" w:color="auto" w:fill="FFFFFF"/>
        </w:rPr>
      </w:pPr>
      <w:r w:rsidRPr="00C364C4">
        <w:rPr>
          <w:rFonts w:cstheme="minorHAnsi"/>
          <w:color w:val="000000"/>
          <w:shd w:val="clear" w:color="auto" w:fill="FFFFFF"/>
        </w:rPr>
        <w:t>Certificado de Dominio Vigente, Certificado de Hipotecas, Gravámenes y Prohibiciones, otorgado por el Conservador de Bienes Raíces.</w:t>
      </w:r>
    </w:p>
    <w:p w14:paraId="325F4E48" w14:textId="77777777" w:rsidR="007C38FC" w:rsidRPr="007C38FC" w:rsidRDefault="007C38FC" w:rsidP="007C38FC">
      <w:pPr>
        <w:pStyle w:val="NormalWeb"/>
        <w:shd w:val="clear" w:color="auto" w:fill="FFFFFF"/>
        <w:ind w:left="709"/>
        <w:rPr>
          <w:rFonts w:asciiTheme="minorHAnsi" w:hAnsiTheme="minorHAnsi" w:cstheme="minorHAnsi"/>
          <w:color w:val="222222"/>
          <w:sz w:val="22"/>
          <w:szCs w:val="22"/>
        </w:rPr>
      </w:pPr>
      <w:r w:rsidRPr="007C38FC">
        <w:rPr>
          <w:rStyle w:val="Textoennegrita"/>
          <w:rFonts w:asciiTheme="minorHAnsi" w:hAnsiTheme="minorHAnsi" w:cstheme="minorHAnsi"/>
          <w:color w:val="222222"/>
          <w:sz w:val="22"/>
          <w:szCs w:val="22"/>
        </w:rPr>
        <w:t>Si el sostenedor es arrendatario (solo aplicable a sostenedores antiguos anteriores Ley de Inclusión):</w:t>
      </w:r>
    </w:p>
    <w:p w14:paraId="0D4AFCFF" w14:textId="6FC50C5B" w:rsidR="007C38FC" w:rsidRPr="007C38FC" w:rsidRDefault="007C38FC" w:rsidP="00191D18">
      <w:pPr>
        <w:pStyle w:val="NormalWeb"/>
        <w:numPr>
          <w:ilvl w:val="0"/>
          <w:numId w:val="11"/>
        </w:numPr>
        <w:shd w:val="clear" w:color="auto" w:fill="FFFFFF"/>
        <w:spacing w:before="0" w:beforeAutospacing="0" w:after="0" w:afterAutospacing="0"/>
        <w:rPr>
          <w:rFonts w:asciiTheme="minorHAnsi" w:hAnsiTheme="minorHAnsi" w:cstheme="minorHAnsi"/>
          <w:color w:val="222222"/>
          <w:sz w:val="22"/>
          <w:szCs w:val="22"/>
        </w:rPr>
      </w:pPr>
      <w:r w:rsidRPr="007C38FC">
        <w:rPr>
          <w:rFonts w:asciiTheme="minorHAnsi" w:hAnsiTheme="minorHAnsi" w:cstheme="minorHAnsi"/>
          <w:color w:val="222222"/>
          <w:sz w:val="22"/>
          <w:szCs w:val="22"/>
        </w:rPr>
        <w:t xml:space="preserve">Copia legalizada ante notario de la escritura pública </w:t>
      </w:r>
      <w:proofErr w:type="gramStart"/>
      <w:r w:rsidRPr="007C38FC">
        <w:rPr>
          <w:rFonts w:asciiTheme="minorHAnsi" w:hAnsiTheme="minorHAnsi" w:cstheme="minorHAnsi"/>
          <w:color w:val="222222"/>
          <w:sz w:val="22"/>
          <w:szCs w:val="22"/>
        </w:rPr>
        <w:t>del  Contrato</w:t>
      </w:r>
      <w:proofErr w:type="gramEnd"/>
      <w:r w:rsidRPr="007C38FC">
        <w:rPr>
          <w:rFonts w:asciiTheme="minorHAnsi" w:hAnsiTheme="minorHAnsi" w:cstheme="minorHAnsi"/>
          <w:color w:val="222222"/>
          <w:sz w:val="22"/>
          <w:szCs w:val="22"/>
        </w:rPr>
        <w:t xml:space="preserve"> de Arrendamiento.</w:t>
      </w:r>
    </w:p>
    <w:p w14:paraId="10D87824" w14:textId="75780208" w:rsidR="007C38FC" w:rsidRPr="007C38FC" w:rsidRDefault="007C38FC" w:rsidP="00191D18">
      <w:pPr>
        <w:pStyle w:val="NormalWeb"/>
        <w:numPr>
          <w:ilvl w:val="0"/>
          <w:numId w:val="11"/>
        </w:numPr>
        <w:shd w:val="clear" w:color="auto" w:fill="FFFFFF"/>
        <w:spacing w:before="0" w:beforeAutospacing="0" w:after="0" w:afterAutospacing="0"/>
        <w:rPr>
          <w:rFonts w:asciiTheme="minorHAnsi" w:hAnsiTheme="minorHAnsi" w:cstheme="minorHAnsi"/>
          <w:color w:val="222222"/>
          <w:sz w:val="22"/>
          <w:szCs w:val="22"/>
        </w:rPr>
      </w:pPr>
      <w:r w:rsidRPr="007C38FC">
        <w:rPr>
          <w:rFonts w:asciiTheme="minorHAnsi" w:hAnsiTheme="minorHAnsi" w:cstheme="minorHAnsi"/>
          <w:color w:val="222222"/>
          <w:sz w:val="22"/>
          <w:szCs w:val="22"/>
        </w:rPr>
        <w:t xml:space="preserve">Copia legalizada de la Inscripción del referido contrato </w:t>
      </w:r>
      <w:proofErr w:type="gramStart"/>
      <w:r w:rsidRPr="007C38FC">
        <w:rPr>
          <w:rFonts w:asciiTheme="minorHAnsi" w:hAnsiTheme="minorHAnsi" w:cstheme="minorHAnsi"/>
          <w:color w:val="222222"/>
          <w:sz w:val="22"/>
          <w:szCs w:val="22"/>
        </w:rPr>
        <w:t>en  el</w:t>
      </w:r>
      <w:proofErr w:type="gramEnd"/>
      <w:r w:rsidRPr="007C38FC">
        <w:rPr>
          <w:rFonts w:asciiTheme="minorHAnsi" w:hAnsiTheme="minorHAnsi" w:cstheme="minorHAnsi"/>
          <w:color w:val="222222"/>
          <w:sz w:val="22"/>
          <w:szCs w:val="22"/>
        </w:rPr>
        <w:t xml:space="preserve"> Conservador de Bienes Raíces respectivo.</w:t>
      </w:r>
    </w:p>
    <w:p w14:paraId="5B85A4B7" w14:textId="17F2DA3B" w:rsidR="007C38FC" w:rsidRPr="007C38FC" w:rsidRDefault="007C38FC" w:rsidP="00191D18">
      <w:pPr>
        <w:pStyle w:val="NormalWeb"/>
        <w:numPr>
          <w:ilvl w:val="0"/>
          <w:numId w:val="11"/>
        </w:numPr>
        <w:shd w:val="clear" w:color="auto" w:fill="FFFFFF"/>
        <w:spacing w:before="0" w:beforeAutospacing="0" w:after="0" w:afterAutospacing="0"/>
        <w:rPr>
          <w:rFonts w:asciiTheme="minorHAnsi" w:hAnsiTheme="minorHAnsi" w:cstheme="minorHAnsi"/>
          <w:color w:val="222222"/>
          <w:sz w:val="22"/>
          <w:szCs w:val="22"/>
        </w:rPr>
      </w:pPr>
      <w:r w:rsidRPr="007C38FC">
        <w:rPr>
          <w:rFonts w:asciiTheme="minorHAnsi" w:hAnsiTheme="minorHAnsi" w:cstheme="minorHAnsi"/>
          <w:color w:val="222222"/>
          <w:sz w:val="22"/>
          <w:szCs w:val="22"/>
        </w:rPr>
        <w:t>Certificado de Dominio Vigente, Certificado de Hipotecas, Gravámenes y Prohibiciones, otorgado por el Conservador de Bienes Raíces.</w:t>
      </w:r>
    </w:p>
    <w:p w14:paraId="310CDDB1" w14:textId="40F2F7EE" w:rsidR="007C38FC" w:rsidRPr="007C38FC" w:rsidRDefault="007C38FC">
      <w:pPr>
        <w:pStyle w:val="NormalWeb"/>
        <w:numPr>
          <w:ilvl w:val="0"/>
          <w:numId w:val="51"/>
        </w:numPr>
        <w:shd w:val="clear" w:color="auto" w:fill="FFFFFF"/>
        <w:spacing w:before="0" w:beforeAutospacing="0" w:after="0" w:afterAutospacing="0"/>
        <w:ind w:left="720"/>
        <w:rPr>
          <w:rFonts w:asciiTheme="minorHAnsi" w:hAnsiTheme="minorHAnsi" w:cstheme="minorHAnsi"/>
          <w:color w:val="222222"/>
          <w:sz w:val="22"/>
          <w:szCs w:val="22"/>
        </w:rPr>
      </w:pPr>
      <w:r w:rsidRPr="007C38FC">
        <w:rPr>
          <w:rFonts w:asciiTheme="minorHAnsi" w:hAnsiTheme="minorHAnsi" w:cstheme="minorHAnsi"/>
          <w:color w:val="222222"/>
          <w:sz w:val="22"/>
          <w:szCs w:val="22"/>
        </w:rPr>
        <w:t>Certificado de avalúo fiscal actualizado.</w:t>
      </w:r>
    </w:p>
    <w:p w14:paraId="55A1A7A4" w14:textId="77777777" w:rsidR="007C38FC" w:rsidRPr="007C38FC" w:rsidRDefault="007C38FC" w:rsidP="00191D18">
      <w:pPr>
        <w:pStyle w:val="NormalWeb"/>
        <w:shd w:val="clear" w:color="auto" w:fill="FFFFFF"/>
        <w:ind w:left="709"/>
        <w:rPr>
          <w:rFonts w:asciiTheme="minorHAnsi" w:hAnsiTheme="minorHAnsi" w:cstheme="minorHAnsi"/>
          <w:color w:val="222222"/>
          <w:sz w:val="22"/>
          <w:szCs w:val="22"/>
        </w:rPr>
      </w:pPr>
      <w:r w:rsidRPr="007C38FC">
        <w:rPr>
          <w:rFonts w:asciiTheme="minorHAnsi" w:hAnsiTheme="minorHAnsi" w:cstheme="minorHAnsi"/>
          <w:color w:val="222222"/>
          <w:sz w:val="22"/>
          <w:szCs w:val="22"/>
        </w:rPr>
        <w:t xml:space="preserve">Dicho contrato de arrendamiento está autorizado por el artículo 12 de </w:t>
      </w:r>
      <w:proofErr w:type="gramStart"/>
      <w:r w:rsidRPr="007C38FC">
        <w:rPr>
          <w:rFonts w:asciiTheme="minorHAnsi" w:hAnsiTheme="minorHAnsi" w:cstheme="minorHAnsi"/>
          <w:color w:val="222222"/>
          <w:sz w:val="22"/>
          <w:szCs w:val="22"/>
        </w:rPr>
        <w:t>la  Ley</w:t>
      </w:r>
      <w:proofErr w:type="gramEnd"/>
      <w:r w:rsidRPr="007C38FC">
        <w:rPr>
          <w:rFonts w:asciiTheme="minorHAnsi" w:hAnsiTheme="minorHAnsi" w:cstheme="minorHAnsi"/>
          <w:color w:val="222222"/>
          <w:sz w:val="22"/>
          <w:szCs w:val="22"/>
        </w:rPr>
        <w:t xml:space="preserve"> 21152, el que indica que dichos </w:t>
      </w:r>
      <w:ins w:id="0" w:author="Unknown">
        <w:r w:rsidRPr="007C38FC">
          <w:rPr>
            <w:rStyle w:val="nfasis"/>
            <w:rFonts w:asciiTheme="minorHAnsi" w:hAnsiTheme="minorHAnsi" w:cstheme="minorHAnsi"/>
            <w:b/>
            <w:bCs/>
            <w:color w:val="222222"/>
            <w:sz w:val="22"/>
            <w:szCs w:val="22"/>
          </w:rPr>
          <w:t>contratos deben cumplir con los incisos 6º y siguientes del artículo 4º Transitorio de la Ley 20845.</w:t>
        </w:r>
      </w:ins>
    </w:p>
    <w:sectPr w:rsidR="007C38FC" w:rsidRPr="007C38FC"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94375"/>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5080F"/>
    <w:rsid w:val="00983FC1"/>
    <w:rsid w:val="009B4714"/>
    <w:rsid w:val="009C167C"/>
    <w:rsid w:val="009D06EA"/>
    <w:rsid w:val="009E6024"/>
    <w:rsid w:val="00A14EC2"/>
    <w:rsid w:val="00A47015"/>
    <w:rsid w:val="00AA0ABB"/>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41296"/>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4.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2</cp:revision>
  <cp:lastPrinted>2022-10-25T19:03:00Z</cp:lastPrinted>
  <dcterms:created xsi:type="dcterms:W3CDTF">2023-02-08T11:38:00Z</dcterms:created>
  <dcterms:modified xsi:type="dcterms:W3CDTF">2023-02-08T11:38:00Z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