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5D497" w14:textId="77777777" w:rsidR="007642E5" w:rsidRDefault="007642E5" w:rsidP="009E6024">
      <w:pPr>
        <w:pStyle w:val="NormalWeb"/>
        <w:shd w:val="clear" w:color="auto" w:fill="FFFFFF"/>
        <w:spacing w:before="0" w:beforeAutospacing="0" w:after="0" w:afterAutospacing="0"/>
        <w:ind w:left="709" w:hanging="1"/>
        <w:rPr>
          <w:rFonts w:asciiTheme="minorHAnsi" w:hAnsiTheme="minorHAnsi" w:cstheme="minorHAnsi"/>
          <w:color w:val="222222"/>
          <w:sz w:val="22"/>
          <w:szCs w:val="22"/>
        </w:rPr>
      </w:pPr>
    </w:p>
    <w:p w14:paraId="60D7E708" w14:textId="77777777" w:rsidR="00DA0D27" w:rsidRDefault="00B006C3" w:rsidP="00DA0D27">
      <w:pPr>
        <w:autoSpaceDE w:val="0"/>
        <w:autoSpaceDN w:val="0"/>
        <w:adjustRightInd w:val="0"/>
        <w:spacing w:after="120" w:line="240" w:lineRule="auto"/>
        <w:jc w:val="both"/>
        <w:rPr>
          <w:sz w:val="24"/>
          <w:szCs w:val="24"/>
          <w:lang w:val="es-ES"/>
        </w:rPr>
      </w:pPr>
      <w:r w:rsidRPr="00DA0D27">
        <w:rPr>
          <w:b/>
          <w:bCs/>
          <w:sz w:val="24"/>
          <w:szCs w:val="24"/>
          <w:u w:val="single"/>
          <w:lang w:val="es-ES"/>
        </w:rPr>
        <w:t>LOCAL ADICIONAL O COMPLEMENTARIO</w:t>
      </w:r>
      <w:r w:rsidR="00AA53F9" w:rsidRPr="00DA0D27">
        <w:rPr>
          <w:sz w:val="24"/>
          <w:szCs w:val="24"/>
          <w:lang w:val="es-ES"/>
        </w:rPr>
        <w:t xml:space="preserve"> </w:t>
      </w:r>
    </w:p>
    <w:p w14:paraId="21543AE9" w14:textId="1A16340F" w:rsidR="00AA53F9" w:rsidRPr="00DA0D27" w:rsidRDefault="00AA53F9" w:rsidP="00DA0D27">
      <w:pPr>
        <w:autoSpaceDE w:val="0"/>
        <w:autoSpaceDN w:val="0"/>
        <w:adjustRightInd w:val="0"/>
        <w:spacing w:after="120" w:line="240" w:lineRule="auto"/>
        <w:ind w:left="709"/>
        <w:jc w:val="both"/>
        <w:rPr>
          <w:rFonts w:cstheme="minorHAnsi"/>
          <w:color w:val="000000"/>
        </w:rPr>
      </w:pPr>
      <w:r w:rsidRPr="00DA0D27">
        <w:rPr>
          <w:rFonts w:cstheme="minorHAnsi"/>
          <w:color w:val="000000"/>
        </w:rPr>
        <w:t>(</w:t>
      </w:r>
      <w:r w:rsidR="00B006C3" w:rsidRPr="00DA0D27">
        <w:rPr>
          <w:rFonts w:cstheme="minorHAnsi"/>
          <w:color w:val="000000"/>
        </w:rPr>
        <w:t>Es el local escolar adicional de un E.E. que no puede solucionar su déficit de infraestructura en el local existente</w:t>
      </w:r>
      <w:r w:rsidRPr="00DA0D27">
        <w:rPr>
          <w:rFonts w:cstheme="minorHAnsi"/>
          <w:color w:val="000000"/>
        </w:rPr>
        <w:t>)</w:t>
      </w:r>
    </w:p>
    <w:p w14:paraId="3764B5D1" w14:textId="322D1832" w:rsidR="00AA53F9" w:rsidRPr="00854B23" w:rsidRDefault="00AA53F9">
      <w:pPr>
        <w:pStyle w:val="Prrafodelista"/>
        <w:numPr>
          <w:ilvl w:val="0"/>
          <w:numId w:val="34"/>
        </w:numPr>
        <w:autoSpaceDE w:val="0"/>
        <w:autoSpaceDN w:val="0"/>
        <w:adjustRightInd w:val="0"/>
        <w:spacing w:after="0" w:line="240" w:lineRule="auto"/>
        <w:ind w:left="709" w:hanging="283"/>
        <w:jc w:val="both"/>
        <w:rPr>
          <w:lang w:val="es-ES"/>
        </w:rPr>
      </w:pPr>
      <w:r w:rsidRPr="00854B23">
        <w:rPr>
          <w:lang w:val="es-ES"/>
        </w:rPr>
        <w:t>Plazos EE Subvencionados: hasta el último día hábil del mes de junio del año anterior</w:t>
      </w:r>
      <w:r w:rsidR="00B006C3" w:rsidRPr="00854B23">
        <w:rPr>
          <w:lang w:val="es-ES"/>
        </w:rPr>
        <w:t>.</w:t>
      </w:r>
    </w:p>
    <w:p w14:paraId="2D9FDD1B" w14:textId="2FE7583F" w:rsidR="00AA53F9" w:rsidRPr="00854B23" w:rsidRDefault="00AA53F9">
      <w:pPr>
        <w:pStyle w:val="Prrafodelista"/>
        <w:numPr>
          <w:ilvl w:val="0"/>
          <w:numId w:val="34"/>
        </w:numPr>
        <w:autoSpaceDE w:val="0"/>
        <w:autoSpaceDN w:val="0"/>
        <w:adjustRightInd w:val="0"/>
        <w:spacing w:after="120" w:line="240" w:lineRule="auto"/>
        <w:ind w:left="709" w:hanging="284"/>
        <w:contextualSpacing w:val="0"/>
        <w:jc w:val="both"/>
        <w:rPr>
          <w:lang w:val="es-ES"/>
        </w:rPr>
      </w:pPr>
      <w:r w:rsidRPr="00854B23">
        <w:rPr>
          <w:lang w:val="es-ES"/>
        </w:rPr>
        <w:t xml:space="preserve">Plazos EE Pagados: hasta el último día hábil del mes de </w:t>
      </w:r>
      <w:r w:rsidR="00B006C3" w:rsidRPr="00854B23">
        <w:rPr>
          <w:lang w:val="es-ES"/>
        </w:rPr>
        <w:t>Diciembre</w:t>
      </w:r>
      <w:r w:rsidRPr="00854B23">
        <w:rPr>
          <w:lang w:val="es-ES"/>
        </w:rPr>
        <w:t xml:space="preserve"> del año anterior</w:t>
      </w:r>
      <w:r w:rsidR="00B006C3" w:rsidRPr="00854B23">
        <w:rPr>
          <w:lang w:val="es-ES"/>
        </w:rPr>
        <w:t>.</w:t>
      </w:r>
    </w:p>
    <w:p w14:paraId="0B9243E0" w14:textId="77777777" w:rsidR="00854B23" w:rsidRPr="00854B23" w:rsidRDefault="00B006C3" w:rsidP="00854B23">
      <w:pPr>
        <w:autoSpaceDE w:val="0"/>
        <w:autoSpaceDN w:val="0"/>
        <w:adjustRightInd w:val="0"/>
        <w:spacing w:after="0" w:line="240" w:lineRule="auto"/>
        <w:ind w:left="66" w:firstLine="360"/>
        <w:jc w:val="both"/>
        <w:rPr>
          <w:b/>
          <w:lang w:val="es-ES"/>
        </w:rPr>
      </w:pPr>
      <w:r w:rsidRPr="00854B23">
        <w:rPr>
          <w:b/>
          <w:lang w:val="es-ES"/>
        </w:rPr>
        <w:t xml:space="preserve">Documentos Generales:   </w:t>
      </w:r>
    </w:p>
    <w:p w14:paraId="7F24FBFF" w14:textId="008BBB04" w:rsidR="00B006C3" w:rsidRPr="00854B23" w:rsidRDefault="00B006C3">
      <w:pPr>
        <w:pStyle w:val="Prrafodelista"/>
        <w:numPr>
          <w:ilvl w:val="0"/>
          <w:numId w:val="34"/>
        </w:numPr>
        <w:autoSpaceDE w:val="0"/>
        <w:autoSpaceDN w:val="0"/>
        <w:adjustRightInd w:val="0"/>
        <w:spacing w:after="0" w:line="240" w:lineRule="auto"/>
        <w:ind w:left="709" w:hanging="283"/>
        <w:jc w:val="both"/>
        <w:rPr>
          <w:lang w:val="es-ES"/>
        </w:rPr>
      </w:pPr>
      <w:r w:rsidRPr="00854B23">
        <w:rPr>
          <w:lang w:val="es-ES"/>
        </w:rPr>
        <w:t xml:space="preserve">Oficio Conductor (firmado por el sostenedor o </w:t>
      </w:r>
      <w:proofErr w:type="spellStart"/>
      <w:r w:rsidRPr="00854B23">
        <w:rPr>
          <w:lang w:val="es-ES"/>
        </w:rPr>
        <w:t>rep</w:t>
      </w:r>
      <w:proofErr w:type="spellEnd"/>
      <w:r w:rsidRPr="00854B23">
        <w:rPr>
          <w:lang w:val="es-ES"/>
        </w:rPr>
        <w:t xml:space="preserve"> legal)</w:t>
      </w:r>
    </w:p>
    <w:p w14:paraId="48E474E6" w14:textId="2459230B" w:rsidR="00B006C3" w:rsidRPr="00854B23" w:rsidRDefault="00B006C3">
      <w:pPr>
        <w:pStyle w:val="Prrafodelista"/>
        <w:numPr>
          <w:ilvl w:val="0"/>
          <w:numId w:val="34"/>
        </w:numPr>
        <w:autoSpaceDE w:val="0"/>
        <w:autoSpaceDN w:val="0"/>
        <w:adjustRightInd w:val="0"/>
        <w:spacing w:after="120" w:line="240" w:lineRule="auto"/>
        <w:ind w:left="709" w:hanging="284"/>
        <w:contextualSpacing w:val="0"/>
        <w:jc w:val="both"/>
        <w:rPr>
          <w:lang w:val="es-ES"/>
        </w:rPr>
      </w:pPr>
      <w:r w:rsidRPr="00854B23">
        <w:rPr>
          <w:lang w:val="es-ES"/>
        </w:rPr>
        <w:t>Solicitud Única de RECOFI (formato Excel)</w:t>
      </w:r>
    </w:p>
    <w:p w14:paraId="7F6580C7" w14:textId="77777777" w:rsidR="00B006C3" w:rsidRPr="00854B23" w:rsidRDefault="00B006C3" w:rsidP="00854B23">
      <w:pPr>
        <w:autoSpaceDE w:val="0"/>
        <w:autoSpaceDN w:val="0"/>
        <w:adjustRightInd w:val="0"/>
        <w:spacing w:after="0" w:line="240" w:lineRule="auto"/>
        <w:ind w:left="66" w:firstLine="360"/>
        <w:jc w:val="both"/>
        <w:rPr>
          <w:b/>
          <w:lang w:val="es-ES"/>
        </w:rPr>
      </w:pPr>
      <w:r w:rsidRPr="00854B23">
        <w:rPr>
          <w:b/>
          <w:lang w:val="es-ES"/>
        </w:rPr>
        <w:t xml:space="preserve">Documentos específicos: </w:t>
      </w:r>
    </w:p>
    <w:p w14:paraId="740A61B4" w14:textId="77777777" w:rsidR="00B006C3" w:rsidRPr="00854B23" w:rsidRDefault="00B006C3">
      <w:pPr>
        <w:pStyle w:val="Prrafodelista"/>
        <w:numPr>
          <w:ilvl w:val="0"/>
          <w:numId w:val="38"/>
        </w:numPr>
        <w:autoSpaceDE w:val="0"/>
        <w:autoSpaceDN w:val="0"/>
        <w:adjustRightInd w:val="0"/>
        <w:spacing w:after="120" w:line="240" w:lineRule="auto"/>
        <w:ind w:left="709" w:hanging="567"/>
        <w:contextualSpacing w:val="0"/>
        <w:jc w:val="both"/>
        <w:rPr>
          <w:b/>
          <w:bCs/>
          <w:sz w:val="24"/>
          <w:szCs w:val="24"/>
          <w:lang w:val="es-ES"/>
        </w:rPr>
      </w:pPr>
      <w:r w:rsidRPr="00854B23">
        <w:rPr>
          <w:b/>
          <w:bCs/>
          <w:sz w:val="24"/>
          <w:szCs w:val="24"/>
          <w:lang w:val="es-ES"/>
        </w:rPr>
        <w:t>Infraestructura (Carpeta Verde).</w:t>
      </w:r>
    </w:p>
    <w:p w14:paraId="4D5329B4" w14:textId="77777777" w:rsidR="00B006C3" w:rsidRPr="00C364C4" w:rsidRDefault="00B006C3">
      <w:pPr>
        <w:pStyle w:val="Prrafodelista"/>
        <w:numPr>
          <w:ilvl w:val="0"/>
          <w:numId w:val="34"/>
        </w:numPr>
        <w:autoSpaceDE w:val="0"/>
        <w:autoSpaceDN w:val="0"/>
        <w:adjustRightInd w:val="0"/>
        <w:spacing w:after="0" w:line="240" w:lineRule="auto"/>
        <w:ind w:left="709" w:hanging="283"/>
        <w:jc w:val="both"/>
        <w:rPr>
          <w:lang w:val="es-ES"/>
        </w:rPr>
      </w:pPr>
      <w:r w:rsidRPr="00C364C4">
        <w:rPr>
          <w:lang w:val="es-ES"/>
        </w:rPr>
        <w:t>Copia simple de los planos timbrados por la Direccion de Obras Municipales.</w:t>
      </w:r>
    </w:p>
    <w:p w14:paraId="0A73CD37" w14:textId="77777777" w:rsidR="00B006C3" w:rsidRPr="00C364C4" w:rsidRDefault="00B006C3">
      <w:pPr>
        <w:pStyle w:val="Prrafodelista"/>
        <w:numPr>
          <w:ilvl w:val="0"/>
          <w:numId w:val="34"/>
        </w:numPr>
        <w:autoSpaceDE w:val="0"/>
        <w:autoSpaceDN w:val="0"/>
        <w:adjustRightInd w:val="0"/>
        <w:spacing w:after="0" w:line="240" w:lineRule="auto"/>
        <w:ind w:left="709" w:hanging="283"/>
        <w:jc w:val="both"/>
        <w:rPr>
          <w:lang w:val="es-ES"/>
        </w:rPr>
      </w:pPr>
      <w:r w:rsidRPr="00C364C4">
        <w:rPr>
          <w:lang w:val="es-ES"/>
        </w:rPr>
        <w:t>Copia legalizada de Certificado de recepción definitiva de obras.</w:t>
      </w:r>
    </w:p>
    <w:p w14:paraId="17945CE6" w14:textId="77777777" w:rsidR="00B006C3" w:rsidRPr="00C364C4" w:rsidRDefault="00B006C3">
      <w:pPr>
        <w:pStyle w:val="Prrafodelista"/>
        <w:numPr>
          <w:ilvl w:val="0"/>
          <w:numId w:val="34"/>
        </w:numPr>
        <w:autoSpaceDE w:val="0"/>
        <w:autoSpaceDN w:val="0"/>
        <w:adjustRightInd w:val="0"/>
        <w:spacing w:after="0" w:line="240" w:lineRule="auto"/>
        <w:ind w:left="709" w:hanging="283"/>
        <w:jc w:val="both"/>
        <w:rPr>
          <w:lang w:val="es-ES"/>
        </w:rPr>
      </w:pPr>
      <w:r w:rsidRPr="00C364C4">
        <w:rPr>
          <w:lang w:val="es-ES"/>
        </w:rPr>
        <w:t>Copia legalizada de Certificado o Rex Sanitaria MINSAL según decreto 289/89.</w:t>
      </w:r>
    </w:p>
    <w:p w14:paraId="31BC9396" w14:textId="77777777" w:rsidR="00B006C3" w:rsidRPr="00C364C4" w:rsidRDefault="00B006C3">
      <w:pPr>
        <w:pStyle w:val="Prrafodelista"/>
        <w:numPr>
          <w:ilvl w:val="0"/>
          <w:numId w:val="34"/>
        </w:numPr>
        <w:autoSpaceDE w:val="0"/>
        <w:autoSpaceDN w:val="0"/>
        <w:adjustRightInd w:val="0"/>
        <w:spacing w:after="120" w:line="240" w:lineRule="auto"/>
        <w:ind w:left="709" w:hanging="284"/>
        <w:contextualSpacing w:val="0"/>
        <w:jc w:val="both"/>
        <w:rPr>
          <w:lang w:val="es-ES"/>
        </w:rPr>
      </w:pPr>
      <w:r w:rsidRPr="00C364C4">
        <w:rPr>
          <w:lang w:val="es-ES"/>
        </w:rPr>
        <w:t>Copia legalizada de Certificado o Rex que autoriza Cocina y Comedor del Local (Dcto 977)</w:t>
      </w:r>
    </w:p>
    <w:p w14:paraId="5D8A4FC7" w14:textId="77777777" w:rsidR="00B006C3" w:rsidRPr="00854B23" w:rsidRDefault="00B006C3">
      <w:pPr>
        <w:pStyle w:val="Prrafodelista"/>
        <w:numPr>
          <w:ilvl w:val="0"/>
          <w:numId w:val="38"/>
        </w:numPr>
        <w:autoSpaceDE w:val="0"/>
        <w:autoSpaceDN w:val="0"/>
        <w:adjustRightInd w:val="0"/>
        <w:spacing w:after="120" w:line="240" w:lineRule="auto"/>
        <w:ind w:left="709" w:hanging="567"/>
        <w:contextualSpacing w:val="0"/>
        <w:jc w:val="both"/>
        <w:rPr>
          <w:b/>
          <w:bCs/>
          <w:sz w:val="24"/>
          <w:szCs w:val="24"/>
          <w:lang w:val="es-ES"/>
        </w:rPr>
      </w:pPr>
      <w:r w:rsidRPr="00854B23">
        <w:rPr>
          <w:b/>
          <w:bCs/>
          <w:sz w:val="24"/>
          <w:szCs w:val="24"/>
          <w:lang w:val="es-ES"/>
        </w:rPr>
        <w:t>Técnico Pedagógico (Carpeta Roja).</w:t>
      </w:r>
    </w:p>
    <w:p w14:paraId="1E237204" w14:textId="77777777" w:rsidR="00B006C3" w:rsidRPr="00C364C4" w:rsidRDefault="00B006C3" w:rsidP="00854B23">
      <w:pPr>
        <w:pStyle w:val="NormalWeb"/>
        <w:shd w:val="clear" w:color="auto" w:fill="FFFFFF"/>
        <w:spacing w:before="0" w:beforeAutospacing="0" w:after="120" w:afterAutospacing="0"/>
        <w:ind w:left="709"/>
        <w:jc w:val="both"/>
        <w:rPr>
          <w:rFonts w:asciiTheme="minorHAnsi" w:hAnsiTheme="minorHAnsi" w:cstheme="minorHAnsi"/>
          <w:b/>
          <w:bCs/>
          <w:sz w:val="22"/>
          <w:szCs w:val="22"/>
          <w:u w:val="single"/>
          <w:lang w:val="es-ES"/>
        </w:rPr>
      </w:pPr>
      <w:r w:rsidRPr="00C364C4">
        <w:rPr>
          <w:rFonts w:asciiTheme="minorHAnsi" w:hAnsiTheme="minorHAnsi" w:cstheme="minorHAnsi"/>
          <w:b/>
          <w:bCs/>
          <w:sz w:val="22"/>
          <w:szCs w:val="22"/>
          <w:u w:val="single"/>
          <w:lang w:val="es-ES"/>
        </w:rPr>
        <w:t xml:space="preserve">Personal: </w:t>
      </w:r>
    </w:p>
    <w:p w14:paraId="50D9CC6F" w14:textId="77777777" w:rsidR="00B006C3" w:rsidRPr="00F04CE3" w:rsidRDefault="00B006C3" w:rsidP="00F04CE3">
      <w:pPr>
        <w:pStyle w:val="NormalWeb"/>
        <w:shd w:val="clear" w:color="auto" w:fill="FFFFFF"/>
        <w:spacing w:before="0" w:beforeAutospacing="0" w:after="0" w:afterAutospacing="0"/>
        <w:ind w:left="708" w:firstLine="1"/>
        <w:jc w:val="both"/>
        <w:rPr>
          <w:rStyle w:val="Textoennegrita"/>
        </w:rPr>
      </w:pPr>
      <w:r w:rsidRPr="00F04CE3">
        <w:rPr>
          <w:rStyle w:val="Textoennegrita"/>
          <w:rFonts w:asciiTheme="minorHAnsi" w:hAnsiTheme="minorHAnsi" w:cstheme="minorHAnsi"/>
          <w:color w:val="000000"/>
          <w:sz w:val="22"/>
          <w:szCs w:val="22"/>
        </w:rPr>
        <w:t>Personal Docente Directivo:</w:t>
      </w:r>
    </w:p>
    <w:p w14:paraId="4E849504" w14:textId="534E613E" w:rsidR="00B006C3" w:rsidRPr="00D458CB" w:rsidRDefault="00B006C3">
      <w:pPr>
        <w:pStyle w:val="Prrafodelista"/>
        <w:numPr>
          <w:ilvl w:val="0"/>
          <w:numId w:val="34"/>
        </w:numPr>
        <w:autoSpaceDE w:val="0"/>
        <w:autoSpaceDN w:val="0"/>
        <w:adjustRightInd w:val="0"/>
        <w:spacing w:after="0" w:line="240" w:lineRule="auto"/>
        <w:ind w:left="709" w:hanging="283"/>
        <w:jc w:val="both"/>
        <w:rPr>
          <w:lang w:val="es-ES"/>
        </w:rPr>
      </w:pPr>
      <w:r w:rsidRPr="00D458CB">
        <w:rPr>
          <w:lang w:val="es-ES"/>
        </w:rPr>
        <w:t>Nómina indicando nombre, Rut, cargo de cada uno, horas de contrato y horas destinadas a la función.</w:t>
      </w:r>
    </w:p>
    <w:p w14:paraId="4F559A5C" w14:textId="3822D819" w:rsidR="00B006C3" w:rsidRPr="00D458CB" w:rsidRDefault="00B006C3">
      <w:pPr>
        <w:pStyle w:val="Prrafodelista"/>
        <w:numPr>
          <w:ilvl w:val="0"/>
          <w:numId w:val="34"/>
        </w:numPr>
        <w:autoSpaceDE w:val="0"/>
        <w:autoSpaceDN w:val="0"/>
        <w:adjustRightInd w:val="0"/>
        <w:spacing w:after="0" w:line="240" w:lineRule="auto"/>
        <w:ind w:left="709" w:hanging="283"/>
        <w:jc w:val="both"/>
        <w:rPr>
          <w:lang w:val="es-ES"/>
        </w:rPr>
      </w:pPr>
      <w:r w:rsidRPr="00D458CB">
        <w:rPr>
          <w:lang w:val="es-ES"/>
        </w:rPr>
        <w:t>Certificado de título profesional legalizado ante notario.</w:t>
      </w:r>
    </w:p>
    <w:p w14:paraId="220FA872" w14:textId="79DE2A50" w:rsidR="00B006C3" w:rsidRPr="00D458CB" w:rsidRDefault="00B006C3">
      <w:pPr>
        <w:pStyle w:val="Prrafodelista"/>
        <w:numPr>
          <w:ilvl w:val="0"/>
          <w:numId w:val="34"/>
        </w:numPr>
        <w:autoSpaceDE w:val="0"/>
        <w:autoSpaceDN w:val="0"/>
        <w:adjustRightInd w:val="0"/>
        <w:spacing w:after="120" w:line="240" w:lineRule="auto"/>
        <w:ind w:left="709" w:hanging="284"/>
        <w:contextualSpacing w:val="0"/>
        <w:jc w:val="both"/>
        <w:rPr>
          <w:lang w:val="es-ES"/>
        </w:rPr>
      </w:pPr>
      <w:r w:rsidRPr="00D458CB">
        <w:rPr>
          <w:lang w:val="es-ES"/>
        </w:rPr>
        <w:t>Certificados de antecedentes actualizados de todo el personal docente directivo.</w:t>
      </w:r>
    </w:p>
    <w:p w14:paraId="4DBDDBE7" w14:textId="77221F5E" w:rsidR="00B006C3" w:rsidRPr="00F04CE3" w:rsidRDefault="00B006C3" w:rsidP="00F04CE3">
      <w:pPr>
        <w:pStyle w:val="NormalWeb"/>
        <w:shd w:val="clear" w:color="auto" w:fill="FFFFFF"/>
        <w:spacing w:before="0" w:beforeAutospacing="0" w:after="0" w:afterAutospacing="0"/>
        <w:ind w:left="708" w:firstLine="1"/>
        <w:jc w:val="both"/>
        <w:rPr>
          <w:rStyle w:val="Textoennegrita"/>
        </w:rPr>
      </w:pPr>
      <w:r w:rsidRPr="00F04CE3">
        <w:rPr>
          <w:rStyle w:val="Textoennegrita"/>
          <w:rFonts w:asciiTheme="minorHAnsi" w:hAnsiTheme="minorHAnsi" w:cstheme="minorHAnsi"/>
          <w:color w:val="000000"/>
          <w:sz w:val="22"/>
          <w:szCs w:val="22"/>
        </w:rPr>
        <w:t>Personal Docente (solo del Nuevo Local):</w:t>
      </w:r>
    </w:p>
    <w:p w14:paraId="07AA197E" w14:textId="1E42EDBB" w:rsidR="00B006C3" w:rsidRPr="00D458CB" w:rsidRDefault="00B006C3">
      <w:pPr>
        <w:pStyle w:val="Prrafodelista"/>
        <w:numPr>
          <w:ilvl w:val="0"/>
          <w:numId w:val="39"/>
        </w:numPr>
        <w:autoSpaceDE w:val="0"/>
        <w:autoSpaceDN w:val="0"/>
        <w:adjustRightInd w:val="0"/>
        <w:spacing w:after="0" w:line="240" w:lineRule="auto"/>
        <w:ind w:left="709" w:hanging="283"/>
        <w:jc w:val="both"/>
        <w:rPr>
          <w:lang w:val="es-ES"/>
        </w:rPr>
      </w:pPr>
      <w:r w:rsidRPr="00D458CB">
        <w:rPr>
          <w:lang w:val="es-ES"/>
        </w:rPr>
        <w:t xml:space="preserve">Nómina, indicar nombre, </w:t>
      </w:r>
      <w:proofErr w:type="spellStart"/>
      <w:r w:rsidRPr="00D458CB">
        <w:rPr>
          <w:lang w:val="es-ES"/>
        </w:rPr>
        <w:t>rut</w:t>
      </w:r>
      <w:proofErr w:type="spellEnd"/>
      <w:r w:rsidRPr="00D458CB">
        <w:rPr>
          <w:lang w:val="es-ES"/>
        </w:rPr>
        <w:t>,  asignatura y horas de atención.</w:t>
      </w:r>
    </w:p>
    <w:p w14:paraId="23A0B1D2" w14:textId="5271782F" w:rsidR="00B006C3" w:rsidRPr="00D458CB" w:rsidRDefault="00B006C3">
      <w:pPr>
        <w:pStyle w:val="Prrafodelista"/>
        <w:numPr>
          <w:ilvl w:val="0"/>
          <w:numId w:val="39"/>
        </w:numPr>
        <w:autoSpaceDE w:val="0"/>
        <w:autoSpaceDN w:val="0"/>
        <w:adjustRightInd w:val="0"/>
        <w:spacing w:after="0" w:line="240" w:lineRule="auto"/>
        <w:ind w:left="709" w:hanging="283"/>
        <w:jc w:val="both"/>
        <w:rPr>
          <w:lang w:val="es-ES"/>
        </w:rPr>
      </w:pPr>
      <w:r w:rsidRPr="00D458CB">
        <w:rPr>
          <w:lang w:val="es-ES"/>
        </w:rPr>
        <w:t>Certificados de título legalizado ante notario.</w:t>
      </w:r>
    </w:p>
    <w:p w14:paraId="66D27DDC" w14:textId="6C2B7C3B" w:rsidR="00B006C3" w:rsidRPr="00D458CB" w:rsidRDefault="00B006C3">
      <w:pPr>
        <w:pStyle w:val="Prrafodelista"/>
        <w:numPr>
          <w:ilvl w:val="0"/>
          <w:numId w:val="39"/>
        </w:numPr>
        <w:autoSpaceDE w:val="0"/>
        <w:autoSpaceDN w:val="0"/>
        <w:adjustRightInd w:val="0"/>
        <w:spacing w:after="120" w:line="240" w:lineRule="auto"/>
        <w:ind w:left="709" w:hanging="284"/>
        <w:contextualSpacing w:val="0"/>
        <w:jc w:val="both"/>
        <w:rPr>
          <w:lang w:val="es-ES"/>
        </w:rPr>
      </w:pPr>
      <w:r w:rsidRPr="00D458CB">
        <w:rPr>
          <w:lang w:val="es-ES"/>
        </w:rPr>
        <w:t>Certificados de antecedentes actualizados.</w:t>
      </w:r>
    </w:p>
    <w:p w14:paraId="34334015" w14:textId="698414B8" w:rsidR="00B006C3" w:rsidRPr="00F04CE3" w:rsidRDefault="00B006C3" w:rsidP="00F04CE3">
      <w:pPr>
        <w:pStyle w:val="NormalWeb"/>
        <w:shd w:val="clear" w:color="auto" w:fill="FFFFFF"/>
        <w:spacing w:before="0" w:beforeAutospacing="0" w:after="0" w:afterAutospacing="0"/>
        <w:ind w:left="708" w:firstLine="1"/>
        <w:jc w:val="both"/>
        <w:rPr>
          <w:rStyle w:val="Textoennegrita"/>
        </w:rPr>
      </w:pPr>
      <w:r w:rsidRPr="00F04CE3">
        <w:rPr>
          <w:rStyle w:val="Textoennegrita"/>
          <w:rFonts w:asciiTheme="minorHAnsi" w:hAnsiTheme="minorHAnsi" w:cstheme="minorHAnsi"/>
          <w:color w:val="000000"/>
          <w:sz w:val="22"/>
          <w:szCs w:val="22"/>
        </w:rPr>
        <w:t>Personal Asistente de la Educación (solo del Nuevo Local):</w:t>
      </w:r>
    </w:p>
    <w:p w14:paraId="2D2E3355" w14:textId="427A8979" w:rsidR="00B006C3" w:rsidRPr="00BD56E8" w:rsidRDefault="00B006C3">
      <w:pPr>
        <w:pStyle w:val="Prrafodelista"/>
        <w:numPr>
          <w:ilvl w:val="0"/>
          <w:numId w:val="39"/>
        </w:numPr>
        <w:autoSpaceDE w:val="0"/>
        <w:autoSpaceDN w:val="0"/>
        <w:adjustRightInd w:val="0"/>
        <w:spacing w:after="0" w:line="240" w:lineRule="auto"/>
        <w:ind w:left="709" w:hanging="283"/>
        <w:jc w:val="both"/>
        <w:rPr>
          <w:lang w:val="es-ES"/>
        </w:rPr>
      </w:pPr>
      <w:r w:rsidRPr="00BD56E8">
        <w:rPr>
          <w:lang w:val="es-ES"/>
        </w:rPr>
        <w:t xml:space="preserve">Nómina del Personal Asistente de la Educación, indicar nombre, </w:t>
      </w:r>
      <w:proofErr w:type="spellStart"/>
      <w:r w:rsidRPr="00BD56E8">
        <w:rPr>
          <w:lang w:val="es-ES"/>
        </w:rPr>
        <w:t>rut</w:t>
      </w:r>
      <w:proofErr w:type="spellEnd"/>
      <w:r w:rsidRPr="00BD56E8">
        <w:rPr>
          <w:lang w:val="es-ES"/>
        </w:rPr>
        <w:t xml:space="preserve"> y función que desempeñará</w:t>
      </w:r>
    </w:p>
    <w:p w14:paraId="60740537" w14:textId="341E03C4" w:rsidR="00B006C3" w:rsidRPr="00BD56E8" w:rsidRDefault="00B006C3">
      <w:pPr>
        <w:pStyle w:val="Prrafodelista"/>
        <w:numPr>
          <w:ilvl w:val="0"/>
          <w:numId w:val="39"/>
        </w:numPr>
        <w:autoSpaceDE w:val="0"/>
        <w:autoSpaceDN w:val="0"/>
        <w:adjustRightInd w:val="0"/>
        <w:spacing w:after="0" w:line="240" w:lineRule="auto"/>
        <w:ind w:left="709" w:hanging="283"/>
        <w:jc w:val="both"/>
        <w:rPr>
          <w:lang w:val="es-ES"/>
        </w:rPr>
      </w:pPr>
      <w:r w:rsidRPr="00BD56E8">
        <w:rPr>
          <w:lang w:val="es-ES"/>
        </w:rPr>
        <w:t>Certificados de antecedentes actualizados de todo el Personal Asistente de la Educación.</w:t>
      </w:r>
    </w:p>
    <w:p w14:paraId="5DF8F7CE" w14:textId="7B967CA2" w:rsidR="00B006C3" w:rsidRPr="00BD56E8" w:rsidRDefault="00B006C3">
      <w:pPr>
        <w:pStyle w:val="Prrafodelista"/>
        <w:numPr>
          <w:ilvl w:val="0"/>
          <w:numId w:val="39"/>
        </w:numPr>
        <w:autoSpaceDE w:val="0"/>
        <w:autoSpaceDN w:val="0"/>
        <w:adjustRightInd w:val="0"/>
        <w:spacing w:after="120" w:line="240" w:lineRule="auto"/>
        <w:ind w:left="709" w:hanging="284"/>
        <w:contextualSpacing w:val="0"/>
        <w:jc w:val="both"/>
        <w:rPr>
          <w:lang w:val="es-ES"/>
        </w:rPr>
      </w:pPr>
      <w:r w:rsidRPr="00BD56E8">
        <w:rPr>
          <w:lang w:val="es-ES"/>
        </w:rPr>
        <w:t>Certificados de título o licencia de enseñanza media, legalizada ante notario. Las licencias de enseñanza media pueden obtenerse en la Oficina de Atención Ciudadana.</w:t>
      </w:r>
    </w:p>
    <w:p w14:paraId="33477819" w14:textId="367388A1" w:rsidR="00B006C3" w:rsidRPr="00F04CE3" w:rsidRDefault="00B006C3" w:rsidP="00F04CE3">
      <w:pPr>
        <w:pStyle w:val="NormalWeb"/>
        <w:shd w:val="clear" w:color="auto" w:fill="FFFFFF"/>
        <w:spacing w:before="0" w:beforeAutospacing="0" w:after="0" w:afterAutospacing="0"/>
        <w:ind w:left="708" w:firstLine="1"/>
        <w:jc w:val="both"/>
        <w:rPr>
          <w:rStyle w:val="Textoennegrita"/>
        </w:rPr>
      </w:pPr>
      <w:r w:rsidRPr="00F04CE3">
        <w:rPr>
          <w:rStyle w:val="Textoennegrita"/>
          <w:rFonts w:asciiTheme="minorHAnsi" w:hAnsiTheme="minorHAnsi" w:cstheme="minorHAnsi"/>
          <w:color w:val="000000"/>
          <w:sz w:val="22"/>
          <w:szCs w:val="22"/>
        </w:rPr>
        <w:t xml:space="preserve">Personal Administrativo y Auxiliar (solo del Nuevo Local): </w:t>
      </w:r>
    </w:p>
    <w:p w14:paraId="57D71DE3" w14:textId="1E4FF30D" w:rsidR="00B006C3" w:rsidRPr="00C364C4" w:rsidRDefault="00B006C3">
      <w:pPr>
        <w:pStyle w:val="NormalWeb"/>
        <w:numPr>
          <w:ilvl w:val="0"/>
          <w:numId w:val="39"/>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Nómina del Administrativo y Auxiliar, indicar nombre, </w:t>
      </w:r>
      <w:proofErr w:type="spell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xml:space="preserve"> y función que desempeñará</w:t>
      </w:r>
    </w:p>
    <w:p w14:paraId="72A28041" w14:textId="7C2C0C4A" w:rsidR="00B006C3" w:rsidRPr="00C364C4" w:rsidRDefault="00B006C3">
      <w:pPr>
        <w:pStyle w:val="NormalWeb"/>
        <w:numPr>
          <w:ilvl w:val="0"/>
          <w:numId w:val="39"/>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 de todo el personal Administrativo y Auxiliar</w:t>
      </w:r>
    </w:p>
    <w:p w14:paraId="5F1F21F1" w14:textId="40E07987" w:rsidR="00B006C3" w:rsidRPr="00C364C4" w:rsidRDefault="00B006C3">
      <w:pPr>
        <w:pStyle w:val="NormalWeb"/>
        <w:numPr>
          <w:ilvl w:val="0"/>
          <w:numId w:val="39"/>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Licencia de Enseñanza Media.</w:t>
      </w:r>
    </w:p>
    <w:p w14:paraId="4865FCC8" w14:textId="77777777" w:rsidR="00B006C3" w:rsidRPr="00C364C4" w:rsidRDefault="00B006C3" w:rsidP="002B7D7B">
      <w:pPr>
        <w:pStyle w:val="NormalWeb"/>
        <w:shd w:val="clear" w:color="auto" w:fill="FFFFFF"/>
        <w:spacing w:before="0" w:beforeAutospacing="0" w:after="0" w:afterAutospacing="0"/>
        <w:ind w:left="708" w:firstLine="1"/>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Además debe adjuntarse:</w:t>
      </w:r>
    </w:p>
    <w:p w14:paraId="301974A1" w14:textId="59B5B010" w:rsidR="006655A3" w:rsidRPr="004117EA" w:rsidRDefault="006655A3" w:rsidP="00E47530">
      <w:pPr>
        <w:pStyle w:val="Prrafodelista"/>
        <w:numPr>
          <w:ilvl w:val="0"/>
          <w:numId w:val="3"/>
        </w:numPr>
        <w:shd w:val="clear" w:color="auto" w:fill="FFFFFF"/>
        <w:spacing w:after="0" w:line="240" w:lineRule="auto"/>
        <w:ind w:left="709" w:hanging="283"/>
        <w:rPr>
          <w:rFonts w:cstheme="minorHAnsi"/>
          <w:color w:val="000000"/>
        </w:rPr>
      </w:pPr>
      <w:r w:rsidRPr="004117EA">
        <w:rPr>
          <w:rFonts w:cstheme="minorHAnsi"/>
          <w:color w:val="000000"/>
        </w:rPr>
        <w:t>Perfiles del personal, descargar y completar archivos : </w:t>
      </w:r>
      <w:hyperlink r:id="rId9" w:history="1">
        <w:r w:rsidRPr="004117EA">
          <w:rPr>
            <w:rStyle w:val="Hipervnculo"/>
            <w:rFonts w:cstheme="minorHAnsi"/>
            <w:color w:val="222222"/>
          </w:rPr>
          <w:t>Directivo</w:t>
        </w:r>
      </w:hyperlink>
      <w:r w:rsidRPr="004117EA">
        <w:rPr>
          <w:rFonts w:cstheme="minorHAnsi"/>
          <w:color w:val="000000"/>
        </w:rPr>
        <w:t>, </w:t>
      </w:r>
      <w:hyperlink r:id="rId10" w:history="1">
        <w:r w:rsidRPr="004117EA">
          <w:rPr>
            <w:rStyle w:val="Hipervnculo"/>
            <w:rFonts w:cstheme="minorHAnsi"/>
            <w:color w:val="222222"/>
          </w:rPr>
          <w:t>Docente</w:t>
        </w:r>
      </w:hyperlink>
      <w:r w:rsidRPr="004117EA">
        <w:rPr>
          <w:rFonts w:cstheme="minorHAnsi"/>
          <w:color w:val="000000"/>
        </w:rPr>
        <w:t>, </w:t>
      </w:r>
      <w:hyperlink r:id="rId11" w:history="1">
        <w:r w:rsidRPr="004117EA">
          <w:rPr>
            <w:rStyle w:val="Hipervnculo"/>
            <w:rFonts w:cstheme="minorHAnsi"/>
            <w:color w:val="222222"/>
          </w:rPr>
          <w:t>Asistente</w:t>
        </w:r>
      </w:hyperlink>
      <w:r>
        <w:rPr>
          <w:rStyle w:val="Hipervnculo"/>
          <w:rFonts w:cstheme="minorHAnsi"/>
          <w:color w:val="222222"/>
        </w:rPr>
        <w:t xml:space="preserve"> </w:t>
      </w:r>
      <w:r w:rsidRPr="006D424F">
        <w:rPr>
          <w:rStyle w:val="Hipervnculo"/>
          <w:rFonts w:cstheme="minorHAnsi"/>
          <w:color w:val="222222"/>
          <w:u w:val="none"/>
        </w:rPr>
        <w:t xml:space="preserve">(estos formatos se encuentra en el </w:t>
      </w:r>
      <w:r w:rsidRPr="006D424F">
        <w:rPr>
          <w:rStyle w:val="Hipervnculo"/>
          <w:rFonts w:cstheme="minorHAnsi"/>
          <w:b/>
          <w:color w:val="222222"/>
          <w:u w:val="none"/>
        </w:rPr>
        <w:t>sitio comunidad escolar, en sostenedores/reconocimiento oficial/perfiles</w:t>
      </w:r>
    </w:p>
    <w:p w14:paraId="5B9C0959" w14:textId="77777777" w:rsidR="006655A3" w:rsidRPr="006D424F" w:rsidRDefault="006655A3" w:rsidP="00E47530">
      <w:pPr>
        <w:pStyle w:val="Prrafodelista"/>
        <w:numPr>
          <w:ilvl w:val="0"/>
          <w:numId w:val="3"/>
        </w:numPr>
        <w:shd w:val="clear" w:color="auto" w:fill="FFFFFF"/>
        <w:spacing w:after="120" w:line="240" w:lineRule="auto"/>
        <w:ind w:left="709" w:hanging="283"/>
        <w:rPr>
          <w:rFonts w:cstheme="minorHAnsi"/>
          <w:color w:val="000000"/>
        </w:rPr>
      </w:pPr>
      <w:r w:rsidRPr="006D424F">
        <w:rPr>
          <w:rFonts w:cstheme="minorHAnsi"/>
          <w:color w:val="000000"/>
        </w:rPr>
        <w:t>Certificado (de todo el personal), de una vigencia no superior a un mes, de verificación en el registro de “Consulta inhabilidades para trabajar con menores de edad” de acuerdo a la Ley 20594, que puede obtenerse en  la página web: </w:t>
      </w:r>
    </w:p>
    <w:p w14:paraId="0C1F7267" w14:textId="77777777" w:rsidR="006655A3" w:rsidRPr="004117EA" w:rsidRDefault="00000000" w:rsidP="006655A3">
      <w:pPr>
        <w:shd w:val="clear" w:color="auto" w:fill="FFFFFF"/>
        <w:spacing w:after="120" w:line="240" w:lineRule="auto"/>
        <w:ind w:left="709"/>
        <w:rPr>
          <w:rStyle w:val="Hipervnculo"/>
          <w:rFonts w:cstheme="minorHAnsi"/>
          <w:color w:val="0070C0"/>
        </w:rPr>
      </w:pPr>
      <w:hyperlink r:id="rId12" w:history="1">
        <w:r w:rsidR="006655A3" w:rsidRPr="004117EA">
          <w:rPr>
            <w:rStyle w:val="Hipervnculo"/>
            <w:rFonts w:cstheme="minorHAnsi"/>
            <w:color w:val="0070C0"/>
          </w:rPr>
          <w:t>http://inhabilidades.srcei.cl/ConsInhab/consultaInhabilidad.do</w:t>
        </w:r>
      </w:hyperlink>
    </w:p>
    <w:p w14:paraId="2D748F71" w14:textId="77777777" w:rsidR="006655A3" w:rsidRPr="00C364C4" w:rsidRDefault="006655A3" w:rsidP="006655A3">
      <w:pPr>
        <w:pStyle w:val="NormalWeb"/>
        <w:shd w:val="clear" w:color="auto" w:fill="FFFFFF"/>
        <w:spacing w:before="0" w:beforeAutospacing="0" w:after="120" w:afterAutospacing="0"/>
        <w:ind w:left="709"/>
        <w:rPr>
          <w:rFonts w:asciiTheme="minorHAnsi" w:hAnsiTheme="minorHAnsi" w:cstheme="minorHAnsi"/>
          <w:color w:val="000000"/>
          <w:sz w:val="22"/>
          <w:szCs w:val="22"/>
        </w:rPr>
      </w:pPr>
      <w:r w:rsidRPr="00C364C4">
        <w:rPr>
          <w:rStyle w:val="nfasis"/>
          <w:rFonts w:asciiTheme="minorHAnsi" w:hAnsiTheme="minorHAnsi" w:cstheme="minorHAnsi"/>
          <w:b/>
          <w:bCs/>
          <w:color w:val="000000"/>
          <w:sz w:val="22"/>
          <w:szCs w:val="22"/>
        </w:rPr>
        <w:lastRenderedPageBreak/>
        <w:t>Deben enviarse juntos los antecedentes correspondientes a cada trabajador (certificado de título o licencia de enseñanza media, certificado de antecedentes y de habilidad para trabajar con menores) y en el mismo orden indicado en cada nómina. </w:t>
      </w:r>
    </w:p>
    <w:p w14:paraId="45C349AA" w14:textId="133695B1" w:rsidR="00B006C3" w:rsidRPr="00C364C4" w:rsidRDefault="00B006C3" w:rsidP="006655A3">
      <w:pPr>
        <w:shd w:val="clear" w:color="auto" w:fill="FFFFFF"/>
        <w:spacing w:after="0" w:line="240" w:lineRule="auto"/>
        <w:ind w:left="708" w:hanging="424"/>
        <w:jc w:val="both"/>
        <w:rPr>
          <w:rFonts w:cstheme="minorHAnsi"/>
          <w:color w:val="000000"/>
        </w:rPr>
      </w:pPr>
    </w:p>
    <w:p w14:paraId="6FEDEB2D" w14:textId="77777777" w:rsidR="00B006C3" w:rsidRPr="008B7E06" w:rsidRDefault="00B006C3" w:rsidP="008B7E06">
      <w:pPr>
        <w:pStyle w:val="NormalWeb"/>
        <w:shd w:val="clear" w:color="auto" w:fill="FFFFFF"/>
        <w:spacing w:before="0" w:beforeAutospacing="0" w:after="120" w:afterAutospacing="0"/>
        <w:ind w:left="709"/>
        <w:jc w:val="both"/>
        <w:rPr>
          <w:rFonts w:asciiTheme="minorHAnsi" w:hAnsiTheme="minorHAnsi" w:cstheme="minorHAnsi"/>
          <w:b/>
          <w:bCs/>
          <w:sz w:val="22"/>
          <w:szCs w:val="22"/>
          <w:u w:val="single"/>
          <w:lang w:val="es-ES"/>
        </w:rPr>
      </w:pPr>
      <w:r w:rsidRPr="008B7E06">
        <w:rPr>
          <w:rFonts w:asciiTheme="minorHAnsi" w:hAnsiTheme="minorHAnsi" w:cstheme="minorHAnsi"/>
          <w:b/>
          <w:bCs/>
          <w:sz w:val="22"/>
          <w:szCs w:val="22"/>
          <w:u w:val="single"/>
          <w:lang w:val="es-ES"/>
        </w:rPr>
        <w:t>Material Didáctico</w:t>
      </w:r>
    </w:p>
    <w:p w14:paraId="029EAC90" w14:textId="77777777" w:rsidR="00B006C3" w:rsidRPr="00C364C4" w:rsidRDefault="00B006C3" w:rsidP="008B7E06">
      <w:pPr>
        <w:pStyle w:val="NormalWeb"/>
        <w:shd w:val="clear" w:color="auto" w:fill="FFFFFF"/>
        <w:spacing w:before="0" w:beforeAutospacing="0" w:after="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Debe especificarse cantidades por asignatura, de acuerdo al nivel y modalidad a crear, todo ello según Nº de estudiantes.</w:t>
      </w:r>
    </w:p>
    <w:p w14:paraId="1C4ECC1C" w14:textId="77777777" w:rsidR="00B006C3" w:rsidRPr="00C364C4" w:rsidRDefault="00B006C3" w:rsidP="008B7E06">
      <w:pPr>
        <w:pStyle w:val="NormalWeb"/>
        <w:shd w:val="clear" w:color="auto" w:fill="FFFFFF"/>
        <w:spacing w:before="0" w:beforeAutospacing="0" w:after="12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Y según corresponda:</w:t>
      </w:r>
    </w:p>
    <w:p w14:paraId="15F8FFB4" w14:textId="124AAC0B" w:rsidR="00B006C3" w:rsidRPr="00C364C4" w:rsidRDefault="008B7E06" w:rsidP="00E47530">
      <w:pPr>
        <w:pStyle w:val="NormalWeb"/>
        <w:numPr>
          <w:ilvl w:val="0"/>
          <w:numId w:val="14"/>
        </w:numPr>
        <w:shd w:val="clear" w:color="auto" w:fill="FFFFFF"/>
        <w:spacing w:before="0" w:beforeAutospacing="0" w:after="0" w:afterAutospacing="0"/>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En Educación</w:t>
      </w:r>
      <w:r w:rsidR="00B006C3" w:rsidRPr="00C364C4">
        <w:rPr>
          <w:rStyle w:val="Textoennegrita"/>
          <w:rFonts w:asciiTheme="minorHAnsi" w:hAnsiTheme="minorHAnsi" w:cstheme="minorHAnsi"/>
          <w:color w:val="000000"/>
          <w:sz w:val="22"/>
          <w:szCs w:val="22"/>
        </w:rPr>
        <w:t xml:space="preserve"> Especial</w:t>
      </w:r>
      <w:r w:rsidR="00B006C3" w:rsidRPr="00C364C4">
        <w:rPr>
          <w:rFonts w:asciiTheme="minorHAnsi" w:hAnsiTheme="minorHAnsi" w:cstheme="minorHAnsi"/>
          <w:color w:val="000000"/>
          <w:sz w:val="22"/>
          <w:szCs w:val="22"/>
        </w:rPr>
        <w:t> tiene que ser pertinente al tipo de enseñanza y a las características de los estudiantes.</w:t>
      </w:r>
    </w:p>
    <w:p w14:paraId="0C766958" w14:textId="47246784" w:rsidR="00B006C3" w:rsidRPr="00C364C4" w:rsidRDefault="00FB2895" w:rsidP="007642E5">
      <w:pPr>
        <w:pStyle w:val="NormalWeb"/>
        <w:numPr>
          <w:ilvl w:val="0"/>
          <w:numId w:val="14"/>
        </w:numPr>
        <w:shd w:val="clear" w:color="auto" w:fill="FFFFFF"/>
        <w:spacing w:before="0" w:beforeAutospacing="0" w:after="120" w:afterAutospacing="0"/>
        <w:ind w:left="709" w:hanging="425"/>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En Educación</w:t>
      </w:r>
      <w:r w:rsidR="00B006C3" w:rsidRPr="00C364C4">
        <w:rPr>
          <w:rStyle w:val="Textoennegrita"/>
          <w:rFonts w:asciiTheme="minorHAnsi" w:hAnsiTheme="minorHAnsi" w:cstheme="minorHAnsi"/>
          <w:color w:val="000000"/>
          <w:sz w:val="22"/>
          <w:szCs w:val="22"/>
        </w:rPr>
        <w:t xml:space="preserve"> Básica: </w:t>
      </w:r>
      <w:r w:rsidR="00B006C3" w:rsidRPr="00C364C4">
        <w:rPr>
          <w:rFonts w:asciiTheme="minorHAnsi" w:hAnsiTheme="minorHAnsi" w:cstheme="minorHAnsi"/>
          <w:color w:val="000000"/>
          <w:sz w:val="22"/>
          <w:szCs w:val="22"/>
        </w:rPr>
        <w:t>material didáctico por asignatura. De acuerdo con Decreto Supremo de Educación N° 53 del año 2011.</w:t>
      </w:r>
    </w:p>
    <w:p w14:paraId="35B41D5A" w14:textId="11B0A749" w:rsidR="00B006C3" w:rsidRPr="00C364C4" w:rsidRDefault="00FB2895" w:rsidP="007642E5">
      <w:pPr>
        <w:pStyle w:val="NormalWeb"/>
        <w:numPr>
          <w:ilvl w:val="0"/>
          <w:numId w:val="14"/>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En Educación</w:t>
      </w:r>
      <w:r w:rsidR="00B006C3" w:rsidRPr="00C364C4">
        <w:rPr>
          <w:rStyle w:val="Textoennegrita"/>
          <w:rFonts w:asciiTheme="minorHAnsi" w:hAnsiTheme="minorHAnsi" w:cstheme="minorHAnsi"/>
          <w:color w:val="000000"/>
          <w:sz w:val="22"/>
          <w:szCs w:val="22"/>
        </w:rPr>
        <w:t xml:space="preserve"> Media HC: </w:t>
      </w:r>
      <w:r w:rsidR="00B006C3" w:rsidRPr="00C364C4">
        <w:rPr>
          <w:rFonts w:asciiTheme="minorHAnsi" w:hAnsiTheme="minorHAnsi" w:cstheme="minorHAnsi"/>
          <w:color w:val="000000"/>
          <w:sz w:val="22"/>
          <w:szCs w:val="22"/>
        </w:rPr>
        <w:t xml:space="preserve">material didáctico por asignatura, diferenciado para estudiantes y para </w:t>
      </w:r>
      <w:r w:rsidR="007642E5" w:rsidRPr="00C364C4">
        <w:rPr>
          <w:rFonts w:asciiTheme="minorHAnsi" w:hAnsiTheme="minorHAnsi" w:cstheme="minorHAnsi"/>
          <w:color w:val="000000"/>
          <w:sz w:val="22"/>
          <w:szCs w:val="22"/>
        </w:rPr>
        <w:t>docentes. De</w:t>
      </w:r>
      <w:r w:rsidR="00B006C3" w:rsidRPr="00C364C4">
        <w:rPr>
          <w:rFonts w:asciiTheme="minorHAnsi" w:hAnsiTheme="minorHAnsi" w:cstheme="minorHAnsi"/>
          <w:color w:val="000000"/>
          <w:sz w:val="22"/>
          <w:szCs w:val="22"/>
        </w:rPr>
        <w:t xml:space="preserve"> acuerdo a Decreto Supremo de Educación N° 53 del año 2011.</w:t>
      </w:r>
    </w:p>
    <w:p w14:paraId="59D6CB01" w14:textId="77777777" w:rsidR="00B006C3" w:rsidRPr="00C364C4" w:rsidRDefault="00B006C3" w:rsidP="007642E5">
      <w:pPr>
        <w:pStyle w:val="NormalWeb"/>
        <w:shd w:val="clear" w:color="auto" w:fill="FFFFFF"/>
        <w:spacing w:before="0" w:beforeAutospacing="0" w:after="120" w:afterAutospacing="0"/>
        <w:ind w:left="709" w:hanging="1"/>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Espacio e implementación </w:t>
      </w:r>
      <w:r w:rsidRPr="00C364C4">
        <w:rPr>
          <w:rStyle w:val="Textoennegrita"/>
          <w:rFonts w:asciiTheme="minorHAnsi" w:hAnsiTheme="minorHAnsi" w:cstheme="minorHAnsi"/>
          <w:color w:val="000000"/>
          <w:sz w:val="22"/>
          <w:szCs w:val="22"/>
        </w:rPr>
        <w:t>Laboratorio de Ciencias</w:t>
      </w:r>
      <w:r w:rsidRPr="00C364C4">
        <w:rPr>
          <w:rFonts w:asciiTheme="minorHAnsi" w:hAnsiTheme="minorHAnsi" w:cstheme="minorHAnsi"/>
          <w:color w:val="000000"/>
          <w:sz w:val="22"/>
          <w:szCs w:val="22"/>
        </w:rPr>
        <w:t>: adjuntar croquis con dimensiones del Laboratorio, señalar las instalaciones y conexión de agua, gas y electricidad; extintor y señalética de prevención de riesgos y evacuación; número de mesones (revestidos de azulejos o cerámica) con los puestos de trabajo, número de taburetes para los estudiantes; equipamiento destinado al docente (escritorio, pizarra), estanterías (algunas con candado) para guardar equipos, elementos, instrumentos, reactivos, incluir listado de equipos, instrumentos, materiales de vidrio, elementos, sustancias químicas, software educativo, todo con las respectivas cantidades.</w:t>
      </w:r>
    </w:p>
    <w:p w14:paraId="2036BFE1" w14:textId="612169B6" w:rsidR="00B006C3" w:rsidRPr="00C364C4" w:rsidRDefault="00FB2895" w:rsidP="007642E5">
      <w:pPr>
        <w:pStyle w:val="NormalWeb"/>
        <w:numPr>
          <w:ilvl w:val="0"/>
          <w:numId w:val="15"/>
        </w:numPr>
        <w:shd w:val="clear" w:color="auto" w:fill="FFFFFF"/>
        <w:spacing w:before="0" w:beforeAutospacing="0" w:after="120" w:afterAutospacing="0"/>
        <w:ind w:left="709" w:hanging="425"/>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En Educación</w:t>
      </w:r>
      <w:r w:rsidR="00B006C3" w:rsidRPr="00C364C4">
        <w:rPr>
          <w:rStyle w:val="Textoennegrita"/>
          <w:rFonts w:asciiTheme="minorHAnsi" w:hAnsiTheme="minorHAnsi" w:cstheme="minorHAnsi"/>
          <w:color w:val="000000"/>
          <w:sz w:val="22"/>
          <w:szCs w:val="22"/>
        </w:rPr>
        <w:t xml:space="preserve"> Media TP: </w:t>
      </w:r>
      <w:r w:rsidR="00B006C3" w:rsidRPr="00C364C4">
        <w:rPr>
          <w:rFonts w:asciiTheme="minorHAnsi" w:hAnsiTheme="minorHAnsi" w:cstheme="minorHAnsi"/>
          <w:color w:val="000000"/>
          <w:sz w:val="22"/>
          <w:szCs w:val="22"/>
        </w:rPr>
        <w:t>El material didáctico está regulado por el Decreto Supremo N° 77 del 11 de marzo de 2016, que regula el Equipamiento, Maquinarias de Enseñanza que utiliza la Educación Técnico Profesional </w:t>
      </w:r>
    </w:p>
    <w:p w14:paraId="6F6BDE65" w14:textId="35219A04" w:rsidR="00B006C3" w:rsidRPr="00C364C4" w:rsidRDefault="00FB2895" w:rsidP="007642E5">
      <w:pPr>
        <w:pStyle w:val="NormalWeb"/>
        <w:numPr>
          <w:ilvl w:val="0"/>
          <w:numId w:val="15"/>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En Educación</w:t>
      </w:r>
      <w:r w:rsidR="00B006C3" w:rsidRPr="00C364C4">
        <w:rPr>
          <w:rStyle w:val="Textoennegrita"/>
          <w:rFonts w:asciiTheme="minorHAnsi" w:hAnsiTheme="minorHAnsi" w:cstheme="minorHAnsi"/>
          <w:color w:val="000000"/>
          <w:sz w:val="22"/>
          <w:szCs w:val="22"/>
        </w:rPr>
        <w:t xml:space="preserve"> de Adultos</w:t>
      </w:r>
      <w:r w:rsidR="00B006C3" w:rsidRPr="00C364C4">
        <w:rPr>
          <w:rFonts w:asciiTheme="minorHAnsi" w:hAnsiTheme="minorHAnsi" w:cstheme="minorHAnsi"/>
          <w:color w:val="000000"/>
          <w:sz w:val="22"/>
          <w:szCs w:val="22"/>
        </w:rPr>
        <w:t>: material didáctico por asignatura.</w:t>
      </w:r>
    </w:p>
    <w:p w14:paraId="3BDA270A" w14:textId="77777777" w:rsidR="00B006C3" w:rsidRPr="00C364C4" w:rsidRDefault="00B006C3" w:rsidP="004046CC">
      <w:pPr>
        <w:pStyle w:val="NormalWeb"/>
        <w:shd w:val="clear" w:color="auto" w:fill="FFFFFF"/>
        <w:spacing w:before="0" w:beforeAutospacing="0" w:after="0" w:afterAutospacing="0"/>
        <w:ind w:left="284"/>
        <w:jc w:val="both"/>
        <w:rPr>
          <w:rFonts w:asciiTheme="minorHAnsi" w:hAnsiTheme="minorHAnsi" w:cstheme="minorHAnsi"/>
          <w:color w:val="000000"/>
          <w:sz w:val="22"/>
          <w:szCs w:val="22"/>
        </w:rPr>
      </w:pPr>
    </w:p>
    <w:p w14:paraId="3B18709E" w14:textId="77777777" w:rsidR="00B006C3" w:rsidRPr="007642E5" w:rsidRDefault="00B006C3" w:rsidP="007642E5">
      <w:pPr>
        <w:pStyle w:val="NormalWeb"/>
        <w:shd w:val="clear" w:color="auto" w:fill="FFFFFF"/>
        <w:spacing w:before="0" w:beforeAutospacing="0" w:after="120" w:afterAutospacing="0"/>
        <w:ind w:left="709"/>
        <w:jc w:val="both"/>
        <w:rPr>
          <w:rFonts w:asciiTheme="minorHAnsi" w:hAnsiTheme="minorHAnsi" w:cstheme="minorHAnsi"/>
          <w:b/>
          <w:bCs/>
          <w:sz w:val="22"/>
          <w:szCs w:val="22"/>
          <w:u w:val="single"/>
          <w:lang w:val="es-ES"/>
        </w:rPr>
      </w:pPr>
      <w:r w:rsidRPr="007642E5">
        <w:rPr>
          <w:rFonts w:asciiTheme="minorHAnsi" w:hAnsiTheme="minorHAnsi" w:cstheme="minorHAnsi"/>
          <w:b/>
          <w:bCs/>
          <w:sz w:val="22"/>
          <w:szCs w:val="22"/>
          <w:u w:val="single"/>
          <w:lang w:val="es-ES"/>
        </w:rPr>
        <w:t>Mobiliario Escolar</w:t>
      </w:r>
    </w:p>
    <w:p w14:paraId="33A529E7" w14:textId="77777777" w:rsidR="00B006C3" w:rsidRPr="00C364C4" w:rsidRDefault="00B006C3" w:rsidP="00E47530">
      <w:pPr>
        <w:pStyle w:val="NormalWeb"/>
        <w:numPr>
          <w:ilvl w:val="0"/>
          <w:numId w:val="4"/>
        </w:numPr>
        <w:shd w:val="clear" w:color="auto" w:fill="FFFFFF"/>
        <w:spacing w:before="0" w:beforeAutospacing="0" w:after="0" w:afterAutospacing="0"/>
        <w:ind w:left="709" w:hanging="425"/>
        <w:jc w:val="both"/>
        <w:rPr>
          <w:rFonts w:asciiTheme="minorHAnsi" w:hAnsiTheme="minorHAnsi" w:cstheme="minorHAnsi"/>
          <w:b/>
          <w:bCs/>
          <w:color w:val="000000"/>
          <w:sz w:val="22"/>
          <w:szCs w:val="22"/>
        </w:rPr>
      </w:pPr>
      <w:r w:rsidRPr="00C364C4">
        <w:rPr>
          <w:rStyle w:val="Textoennegrita"/>
          <w:rFonts w:asciiTheme="minorHAnsi" w:hAnsiTheme="minorHAnsi" w:cstheme="minorHAnsi"/>
          <w:b w:val="0"/>
          <w:bCs w:val="0"/>
          <w:color w:val="000000"/>
          <w:sz w:val="22"/>
          <w:szCs w:val="22"/>
        </w:rPr>
        <w:t>Descripción del mobiliario escolar</w:t>
      </w:r>
    </w:p>
    <w:p w14:paraId="624547DA" w14:textId="77777777" w:rsidR="00B006C3" w:rsidRPr="00C364C4" w:rsidRDefault="00B006C3" w:rsidP="00E47530">
      <w:pPr>
        <w:pStyle w:val="NormalWeb"/>
        <w:numPr>
          <w:ilvl w:val="0"/>
          <w:numId w:val="4"/>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Especificar las cantidades según Nº de estudiantes</w:t>
      </w:r>
    </w:p>
    <w:p w14:paraId="16E2543C" w14:textId="257680F4" w:rsidR="00B006C3" w:rsidRPr="00C364C4" w:rsidRDefault="00B006C3" w:rsidP="00E47530">
      <w:pPr>
        <w:pStyle w:val="NormalWeb"/>
        <w:numPr>
          <w:ilvl w:val="0"/>
          <w:numId w:val="4"/>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De acuerdo Decreto Exento N° 1302 del Ministerio de Educación del año 2002.</w:t>
      </w:r>
    </w:p>
    <w:p w14:paraId="4E3DC7A3" w14:textId="77777777" w:rsidR="00B006C3" w:rsidRPr="00C364C4" w:rsidRDefault="00B006C3" w:rsidP="004046CC">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77B59E68" w14:textId="153D73C2" w:rsidR="00B006C3" w:rsidRPr="007642E5" w:rsidRDefault="00B006C3" w:rsidP="007642E5">
      <w:pPr>
        <w:pStyle w:val="NormalWeb"/>
        <w:shd w:val="clear" w:color="auto" w:fill="FFFFFF"/>
        <w:spacing w:before="0" w:beforeAutospacing="0" w:after="120" w:afterAutospacing="0"/>
        <w:ind w:left="709"/>
        <w:jc w:val="both"/>
        <w:rPr>
          <w:rFonts w:asciiTheme="minorHAnsi" w:hAnsiTheme="minorHAnsi" w:cstheme="minorHAnsi"/>
          <w:b/>
          <w:bCs/>
          <w:sz w:val="22"/>
          <w:szCs w:val="22"/>
          <w:u w:val="single"/>
          <w:lang w:val="es-ES"/>
        </w:rPr>
      </w:pPr>
      <w:r w:rsidRPr="007642E5">
        <w:rPr>
          <w:rFonts w:asciiTheme="minorHAnsi" w:hAnsiTheme="minorHAnsi" w:cstheme="minorHAnsi"/>
          <w:b/>
          <w:bCs/>
          <w:sz w:val="22"/>
          <w:szCs w:val="22"/>
          <w:u w:val="single"/>
          <w:lang w:val="es-ES"/>
        </w:rPr>
        <w:t>Plan de Estudio y Horarios</w:t>
      </w:r>
    </w:p>
    <w:p w14:paraId="68D2B570" w14:textId="34DCB801" w:rsidR="00C97224" w:rsidRPr="00FD67AE" w:rsidRDefault="00B006C3" w:rsidP="00E47530">
      <w:pPr>
        <w:pStyle w:val="NormalWeb"/>
        <w:numPr>
          <w:ilvl w:val="0"/>
          <w:numId w:val="16"/>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sidRPr="00FD67AE">
        <w:rPr>
          <w:rStyle w:val="Textoennegrita"/>
          <w:rFonts w:asciiTheme="minorHAnsi" w:hAnsiTheme="minorHAnsi" w:cstheme="minorHAnsi"/>
          <w:b w:val="0"/>
          <w:color w:val="000000"/>
          <w:sz w:val="22"/>
          <w:szCs w:val="22"/>
          <w:shd w:val="clear" w:color="auto" w:fill="FFFFFF"/>
        </w:rPr>
        <w:t>Plan de Estudio </w:t>
      </w:r>
      <w:r w:rsidRPr="00FD67AE">
        <w:rPr>
          <w:rFonts w:asciiTheme="minorHAnsi" w:hAnsiTheme="minorHAnsi" w:cstheme="minorHAnsi"/>
          <w:color w:val="000000"/>
          <w:sz w:val="22"/>
          <w:szCs w:val="22"/>
          <w:shd w:val="clear" w:color="auto" w:fill="FFFFFF"/>
        </w:rPr>
        <w:t>del o de los cursos con las horas semanales, asignaturas que han incrementado con horas de libre disposición.</w:t>
      </w:r>
    </w:p>
    <w:p w14:paraId="128BD429" w14:textId="410E63C0" w:rsidR="00B006C3" w:rsidRPr="007642E5" w:rsidRDefault="00B006C3" w:rsidP="00E47530">
      <w:pPr>
        <w:pStyle w:val="NormalWeb"/>
        <w:numPr>
          <w:ilvl w:val="0"/>
          <w:numId w:val="16"/>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sidRPr="00FD67AE">
        <w:rPr>
          <w:rStyle w:val="Textoennegrita"/>
          <w:rFonts w:asciiTheme="minorHAnsi" w:hAnsiTheme="minorHAnsi" w:cstheme="minorHAnsi"/>
          <w:b w:val="0"/>
          <w:color w:val="000000"/>
          <w:sz w:val="22"/>
          <w:szCs w:val="22"/>
          <w:shd w:val="clear" w:color="auto" w:fill="FFFFFF"/>
        </w:rPr>
        <w:t>Horario de funcionamiento</w:t>
      </w:r>
      <w:r w:rsidRPr="00FD67AE">
        <w:rPr>
          <w:rFonts w:asciiTheme="minorHAnsi" w:hAnsiTheme="minorHAnsi" w:cstheme="minorHAnsi"/>
          <w:color w:val="000000"/>
          <w:sz w:val="22"/>
          <w:szCs w:val="22"/>
          <w:shd w:val="clear" w:color="auto" w:fill="FFFFFF"/>
        </w:rPr>
        <w:t> incluyendo tiempo de recreo.</w:t>
      </w:r>
    </w:p>
    <w:p w14:paraId="60159A7C" w14:textId="37D469CE" w:rsidR="007642E5" w:rsidRDefault="007642E5" w:rsidP="007642E5">
      <w:pPr>
        <w:pStyle w:val="NormalWeb"/>
        <w:shd w:val="clear" w:color="auto" w:fill="FFFFFF"/>
        <w:spacing w:before="0" w:beforeAutospacing="0" w:after="0" w:afterAutospacing="0"/>
        <w:jc w:val="both"/>
        <w:rPr>
          <w:rFonts w:asciiTheme="minorHAnsi" w:hAnsiTheme="minorHAnsi" w:cstheme="minorHAnsi"/>
          <w:color w:val="000000"/>
          <w:sz w:val="22"/>
          <w:szCs w:val="22"/>
          <w:shd w:val="clear" w:color="auto" w:fill="FFFFFF"/>
        </w:rPr>
      </w:pPr>
    </w:p>
    <w:p w14:paraId="6AEBC6BF" w14:textId="77777777" w:rsidR="007642E5" w:rsidRPr="00FD67AE" w:rsidRDefault="007642E5" w:rsidP="007642E5">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45B61504" w14:textId="0E2F0A22" w:rsidR="00B006C3" w:rsidRPr="00C364C4" w:rsidRDefault="00B006C3">
      <w:pPr>
        <w:pStyle w:val="Prrafodelista"/>
        <w:numPr>
          <w:ilvl w:val="0"/>
          <w:numId w:val="38"/>
        </w:numPr>
        <w:autoSpaceDE w:val="0"/>
        <w:autoSpaceDN w:val="0"/>
        <w:adjustRightInd w:val="0"/>
        <w:spacing w:after="120" w:line="240" w:lineRule="auto"/>
        <w:ind w:left="709" w:hanging="567"/>
        <w:contextualSpacing w:val="0"/>
        <w:jc w:val="both"/>
        <w:rPr>
          <w:b/>
          <w:bCs/>
          <w:lang w:val="es-ES"/>
        </w:rPr>
      </w:pPr>
      <w:r w:rsidRPr="00FD67AE">
        <w:rPr>
          <w:b/>
          <w:bCs/>
          <w:sz w:val="24"/>
          <w:szCs w:val="24"/>
          <w:lang w:val="es-ES"/>
        </w:rPr>
        <w:t>Unidad Jurídica</w:t>
      </w:r>
      <w:r w:rsidR="00EF0AD4" w:rsidRPr="00FD67AE">
        <w:rPr>
          <w:b/>
          <w:bCs/>
          <w:sz w:val="24"/>
          <w:szCs w:val="24"/>
          <w:lang w:val="es-ES"/>
        </w:rPr>
        <w:t xml:space="preserve"> (Carpeta Azul)</w:t>
      </w:r>
    </w:p>
    <w:p w14:paraId="75511689" w14:textId="77777777" w:rsidR="00B006C3" w:rsidRPr="00C364C4" w:rsidRDefault="00B006C3" w:rsidP="00E47530">
      <w:pPr>
        <w:pStyle w:val="Prrafodelista"/>
        <w:numPr>
          <w:ilvl w:val="0"/>
          <w:numId w:val="9"/>
        </w:numPr>
        <w:autoSpaceDE w:val="0"/>
        <w:autoSpaceDN w:val="0"/>
        <w:adjustRightInd w:val="0"/>
        <w:spacing w:after="0" w:line="240" w:lineRule="auto"/>
        <w:jc w:val="both"/>
        <w:rPr>
          <w:lang w:val="es-ES"/>
        </w:rPr>
      </w:pPr>
      <w:r w:rsidRPr="00C364C4">
        <w:rPr>
          <w:b/>
          <w:bCs/>
          <w:lang w:val="es-ES"/>
        </w:rPr>
        <w:t>Certificado de vigencia del sostenedor,</w:t>
      </w:r>
      <w:r w:rsidRPr="00C364C4">
        <w:rPr>
          <w:lang w:val="es-ES"/>
        </w:rPr>
        <w:t xml:space="preserve"> emitido por quien corresponda, según el tipo de persona jurídica, original o copia legalizada ante notario.</w:t>
      </w:r>
    </w:p>
    <w:p w14:paraId="42DA8F0A" w14:textId="77777777" w:rsidR="00B006C3" w:rsidRPr="00C364C4" w:rsidRDefault="00B006C3" w:rsidP="00E47530">
      <w:pPr>
        <w:pStyle w:val="Prrafodelista"/>
        <w:numPr>
          <w:ilvl w:val="0"/>
          <w:numId w:val="9"/>
        </w:numPr>
        <w:autoSpaceDE w:val="0"/>
        <w:autoSpaceDN w:val="0"/>
        <w:adjustRightInd w:val="0"/>
        <w:spacing w:after="0" w:line="240" w:lineRule="auto"/>
        <w:jc w:val="both"/>
        <w:rPr>
          <w:b/>
          <w:bCs/>
          <w:lang w:val="es-ES"/>
        </w:rPr>
      </w:pPr>
      <w:r w:rsidRPr="00C364C4">
        <w:rPr>
          <w:b/>
          <w:bCs/>
          <w:lang w:val="es-ES"/>
        </w:rPr>
        <w:t>Personería</w:t>
      </w:r>
      <w:r w:rsidRPr="00C364C4">
        <w:rPr>
          <w:lang w:val="es-ES"/>
        </w:rPr>
        <w:t xml:space="preserve"> del representante legal o administrador de la entidad sostenedora con vigencia.</w:t>
      </w:r>
    </w:p>
    <w:p w14:paraId="55AE437B" w14:textId="77777777" w:rsidR="00B006C3" w:rsidRPr="00C364C4" w:rsidRDefault="00B006C3" w:rsidP="00E47530">
      <w:pPr>
        <w:pStyle w:val="Prrafodelista"/>
        <w:numPr>
          <w:ilvl w:val="0"/>
          <w:numId w:val="9"/>
        </w:numPr>
        <w:autoSpaceDE w:val="0"/>
        <w:autoSpaceDN w:val="0"/>
        <w:adjustRightInd w:val="0"/>
        <w:spacing w:after="120" w:line="240" w:lineRule="auto"/>
        <w:ind w:left="714" w:hanging="357"/>
        <w:contextualSpacing w:val="0"/>
        <w:jc w:val="both"/>
        <w:rPr>
          <w:lang w:val="es-ES"/>
        </w:rPr>
      </w:pPr>
      <w:r w:rsidRPr="00C364C4">
        <w:rPr>
          <w:lang w:val="es-ES"/>
        </w:rPr>
        <w:t>Certificado de antecedentes del Representante Legal.</w:t>
      </w:r>
    </w:p>
    <w:p w14:paraId="04694A01" w14:textId="77777777" w:rsidR="00B006C3" w:rsidRPr="00C364C4" w:rsidRDefault="00B006C3" w:rsidP="00FD67AE">
      <w:pPr>
        <w:pStyle w:val="NormalWeb"/>
        <w:shd w:val="clear" w:color="auto" w:fill="FFFFFF"/>
        <w:spacing w:before="0" w:beforeAutospacing="0" w:after="0" w:afterAutospacing="0"/>
        <w:ind w:left="709"/>
        <w:jc w:val="both"/>
        <w:rPr>
          <w:rFonts w:asciiTheme="minorHAnsi" w:hAnsiTheme="minorHAnsi" w:cstheme="minorHAnsi"/>
          <w:i/>
          <w:iCs/>
          <w:color w:val="222222"/>
          <w:sz w:val="22"/>
          <w:szCs w:val="22"/>
        </w:rPr>
      </w:pPr>
      <w:r w:rsidRPr="00C364C4">
        <w:rPr>
          <w:rFonts w:asciiTheme="minorHAnsi" w:hAnsiTheme="minorHAnsi" w:cstheme="minorHAnsi"/>
          <w:i/>
          <w:iCs/>
          <w:color w:val="222222"/>
          <w:sz w:val="22"/>
          <w:szCs w:val="22"/>
        </w:rPr>
        <w:t> Los documentos deben ser </w:t>
      </w:r>
      <w:r w:rsidRPr="00C364C4">
        <w:rPr>
          <w:rStyle w:val="Textoennegrita"/>
          <w:rFonts w:asciiTheme="minorHAnsi" w:hAnsiTheme="minorHAnsi" w:cstheme="minorHAnsi"/>
          <w:i/>
          <w:iCs/>
          <w:color w:val="222222"/>
          <w:sz w:val="22"/>
          <w:szCs w:val="22"/>
        </w:rPr>
        <w:t>actualizados,</w:t>
      </w:r>
      <w:r w:rsidRPr="00C364C4">
        <w:rPr>
          <w:rFonts w:asciiTheme="minorHAnsi" w:hAnsiTheme="minorHAnsi" w:cstheme="minorHAnsi"/>
          <w:i/>
          <w:iCs/>
          <w:color w:val="222222"/>
          <w:sz w:val="22"/>
          <w:szCs w:val="22"/>
        </w:rPr>
        <w:t> es decir, no tener más de un mes de antigüedad contado desde la fecha de presentación de la solicitud. </w:t>
      </w:r>
    </w:p>
    <w:p w14:paraId="5648A9A1" w14:textId="6BF7F0FC" w:rsidR="00B006C3" w:rsidRPr="00C364C4" w:rsidRDefault="00B006C3" w:rsidP="00FD67AE">
      <w:pPr>
        <w:pStyle w:val="NormalWeb"/>
        <w:shd w:val="clear" w:color="auto" w:fill="FFFFFF"/>
        <w:spacing w:before="0" w:beforeAutospacing="0" w:after="0" w:afterAutospacing="0"/>
        <w:ind w:left="709"/>
        <w:jc w:val="both"/>
        <w:rPr>
          <w:rFonts w:asciiTheme="minorHAnsi" w:hAnsiTheme="minorHAnsi" w:cstheme="minorHAnsi"/>
          <w:i/>
          <w:iCs/>
          <w:color w:val="222222"/>
          <w:sz w:val="22"/>
          <w:szCs w:val="22"/>
        </w:rPr>
      </w:pPr>
      <w:r w:rsidRPr="00C364C4">
        <w:rPr>
          <w:rFonts w:asciiTheme="minorHAnsi" w:hAnsiTheme="minorHAnsi" w:cstheme="minorHAnsi"/>
          <w:i/>
          <w:iCs/>
          <w:color w:val="222222"/>
          <w:sz w:val="22"/>
          <w:szCs w:val="22"/>
        </w:rPr>
        <w:lastRenderedPageBreak/>
        <w:t>Certificado de vigencia y personería no es aplicable en el caso de los establecimientos municipales ni en el caso que el sostenedor sea una Corporación Educacional o Entidad Individual Educacional.</w:t>
      </w:r>
    </w:p>
    <w:p w14:paraId="21E4D8DA" w14:textId="77777777" w:rsidR="00B006C3" w:rsidRPr="00C364C4" w:rsidRDefault="00B006C3" w:rsidP="004046CC">
      <w:pPr>
        <w:pStyle w:val="NormalWeb"/>
        <w:shd w:val="clear" w:color="auto" w:fill="FFFFFF"/>
        <w:spacing w:before="0" w:beforeAutospacing="0" w:after="0" w:afterAutospacing="0"/>
        <w:jc w:val="both"/>
        <w:rPr>
          <w:rFonts w:asciiTheme="minorHAnsi" w:hAnsiTheme="minorHAnsi" w:cstheme="minorHAnsi"/>
          <w:i/>
          <w:iCs/>
          <w:color w:val="222222"/>
          <w:sz w:val="22"/>
          <w:szCs w:val="22"/>
        </w:rPr>
      </w:pPr>
    </w:p>
    <w:p w14:paraId="1069E01E" w14:textId="56BBB48D" w:rsidR="00B006C3" w:rsidRPr="00800BD7" w:rsidRDefault="00800BD7" w:rsidP="004046CC">
      <w:pPr>
        <w:pStyle w:val="NormalWeb"/>
        <w:shd w:val="clear" w:color="auto" w:fill="FFFFFF"/>
        <w:spacing w:before="0" w:beforeAutospacing="0" w:after="0" w:afterAutospacing="0"/>
        <w:jc w:val="both"/>
        <w:rPr>
          <w:rFonts w:asciiTheme="minorHAnsi" w:hAnsiTheme="minorHAnsi" w:cstheme="minorHAnsi"/>
          <w:color w:val="222222"/>
          <w:sz w:val="22"/>
          <w:szCs w:val="22"/>
          <w:u w:val="single"/>
        </w:rPr>
      </w:pPr>
      <w:r>
        <w:rPr>
          <w:rStyle w:val="Textoennegrita"/>
          <w:rFonts w:asciiTheme="minorHAnsi" w:hAnsiTheme="minorHAnsi" w:cstheme="minorHAnsi"/>
          <w:color w:val="222222"/>
          <w:sz w:val="22"/>
          <w:szCs w:val="22"/>
          <w:u w:val="single"/>
        </w:rPr>
        <w:t>T</w:t>
      </w:r>
      <w:r w:rsidRPr="00800BD7">
        <w:rPr>
          <w:rStyle w:val="Textoennegrita"/>
          <w:rFonts w:asciiTheme="minorHAnsi" w:hAnsiTheme="minorHAnsi" w:cstheme="minorHAnsi"/>
          <w:color w:val="222222"/>
          <w:sz w:val="22"/>
          <w:szCs w:val="22"/>
          <w:u w:val="single"/>
        </w:rPr>
        <w:t>enencia del inmueble:</w:t>
      </w:r>
    </w:p>
    <w:p w14:paraId="48C78E8D" w14:textId="689F65BD" w:rsidR="00B006C3" w:rsidRPr="00800BD7" w:rsidRDefault="00B006C3" w:rsidP="00800BD7">
      <w:pPr>
        <w:pStyle w:val="NormalWeb"/>
        <w:shd w:val="clear" w:color="auto" w:fill="FFFFFF"/>
        <w:spacing w:before="0" w:beforeAutospacing="0" w:after="120" w:afterAutospacing="0"/>
        <w:jc w:val="both"/>
        <w:rPr>
          <w:rStyle w:val="nfasis"/>
          <w:rFonts w:asciiTheme="minorHAnsi" w:hAnsiTheme="minorHAnsi" w:cstheme="minorHAnsi"/>
          <w:b/>
          <w:bCs/>
          <w:i w:val="0"/>
          <w:color w:val="222222"/>
          <w:sz w:val="22"/>
          <w:szCs w:val="22"/>
        </w:rPr>
      </w:pPr>
      <w:r w:rsidRPr="00800BD7">
        <w:rPr>
          <w:rStyle w:val="nfasis"/>
          <w:rFonts w:asciiTheme="minorHAnsi" w:hAnsiTheme="minorHAnsi" w:cstheme="minorHAnsi"/>
          <w:b/>
          <w:bCs/>
          <w:i w:val="0"/>
          <w:color w:val="222222"/>
          <w:sz w:val="22"/>
          <w:szCs w:val="22"/>
        </w:rPr>
        <w:t>SOSTENEDOR DE ESTABLECIMIENTO PARTICULAR SUBVENCIONADO O MUNICIPAL:</w:t>
      </w:r>
    </w:p>
    <w:p w14:paraId="1E5E4DAF" w14:textId="77777777" w:rsidR="004046CC" w:rsidRPr="00800BD7" w:rsidRDefault="004046CC" w:rsidP="00800BD7">
      <w:pPr>
        <w:pStyle w:val="NormalWeb"/>
        <w:shd w:val="clear" w:color="auto" w:fill="FFFFFF"/>
        <w:spacing w:before="0" w:beforeAutospacing="0" w:after="0" w:afterAutospacing="0"/>
        <w:ind w:left="709"/>
        <w:jc w:val="both"/>
        <w:rPr>
          <w:rFonts w:asciiTheme="minorHAnsi" w:hAnsiTheme="minorHAnsi" w:cstheme="minorHAnsi"/>
          <w:color w:val="222222"/>
          <w:sz w:val="22"/>
          <w:szCs w:val="22"/>
        </w:rPr>
      </w:pPr>
      <w:r w:rsidRPr="00800BD7">
        <w:rPr>
          <w:rStyle w:val="Textoennegrita"/>
          <w:rFonts w:asciiTheme="minorHAnsi" w:hAnsiTheme="minorHAnsi" w:cstheme="minorHAnsi"/>
          <w:color w:val="222222"/>
          <w:sz w:val="22"/>
          <w:szCs w:val="22"/>
        </w:rPr>
        <w:t>Si el sostenedor es dueño:</w:t>
      </w:r>
    </w:p>
    <w:p w14:paraId="22D6F75C" w14:textId="77777777" w:rsidR="004046CC" w:rsidRPr="00C364C4" w:rsidRDefault="004046CC" w:rsidP="00E47530">
      <w:pPr>
        <w:pStyle w:val="NormalWeb"/>
        <w:numPr>
          <w:ilvl w:val="0"/>
          <w:numId w:val="17"/>
        </w:numPr>
        <w:shd w:val="clear" w:color="auto" w:fill="FFFFFF"/>
        <w:spacing w:before="0" w:beforeAutospacing="0" w:after="120" w:afterAutospacing="0"/>
        <w:ind w:left="709" w:hanging="284"/>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Certificado de Dominio Vigente, Certificado de Hipotecas, Gravámenes y Prohibiciones, otorgado por el Conservador de Bienes Raíces.</w:t>
      </w:r>
    </w:p>
    <w:p w14:paraId="3EA352D3" w14:textId="24D6AF12" w:rsidR="004046CC" w:rsidRPr="00C364C4" w:rsidRDefault="004046CC" w:rsidP="00800BD7">
      <w:pPr>
        <w:pStyle w:val="NormalWeb"/>
        <w:shd w:val="clear" w:color="auto" w:fill="FFFFFF"/>
        <w:spacing w:before="0" w:beforeAutospacing="0" w:after="0" w:afterAutospacing="0"/>
        <w:ind w:left="709"/>
        <w:jc w:val="both"/>
        <w:rPr>
          <w:rFonts w:asciiTheme="minorHAnsi" w:hAnsiTheme="minorHAnsi" w:cstheme="minorHAnsi"/>
          <w:color w:val="222222"/>
          <w:sz w:val="22"/>
          <w:szCs w:val="22"/>
          <w:u w:val="single"/>
        </w:rPr>
      </w:pPr>
      <w:r w:rsidRPr="00C364C4">
        <w:rPr>
          <w:rFonts w:asciiTheme="minorHAnsi" w:hAnsiTheme="minorHAnsi" w:cstheme="minorHAnsi"/>
          <w:color w:val="222222"/>
          <w:sz w:val="22"/>
          <w:szCs w:val="22"/>
        </w:rPr>
        <w:t> </w:t>
      </w:r>
      <w:r w:rsidRPr="00800BD7">
        <w:rPr>
          <w:rStyle w:val="Textoennegrita"/>
          <w:rFonts w:asciiTheme="minorHAnsi" w:hAnsiTheme="minorHAnsi" w:cstheme="minorHAnsi"/>
          <w:color w:val="222222"/>
          <w:sz w:val="22"/>
          <w:szCs w:val="22"/>
        </w:rPr>
        <w:t>Si el sostenedor es comodatario:</w:t>
      </w:r>
    </w:p>
    <w:p w14:paraId="1AAD40B2" w14:textId="2ABC749A" w:rsidR="004046CC" w:rsidRPr="00C364C4" w:rsidRDefault="004046CC" w:rsidP="00E47530">
      <w:pPr>
        <w:pStyle w:val="NormalWeb"/>
        <w:numPr>
          <w:ilvl w:val="0"/>
          <w:numId w:val="17"/>
        </w:numPr>
        <w:shd w:val="clear" w:color="auto" w:fill="FFFFFF"/>
        <w:spacing w:before="0" w:beforeAutospacing="0" w:after="0" w:afterAutospacing="0"/>
        <w:ind w:hanging="294"/>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El contrato respectivo deberá estar inscrito en el Conservador de Bienes Raíces correspondiente.</w:t>
      </w:r>
    </w:p>
    <w:p w14:paraId="0397B08E" w14:textId="5B071B68" w:rsidR="004046CC" w:rsidRPr="00C364C4" w:rsidRDefault="004046CC" w:rsidP="00E47530">
      <w:pPr>
        <w:pStyle w:val="NormalWeb"/>
        <w:numPr>
          <w:ilvl w:val="0"/>
          <w:numId w:val="17"/>
        </w:numPr>
        <w:shd w:val="clear" w:color="auto" w:fill="FFFFFF"/>
        <w:spacing w:before="0" w:beforeAutospacing="0" w:after="0" w:afterAutospacing="0"/>
        <w:ind w:hanging="294"/>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Deberá celebrarse con una duración de, a lo menos, ocho años. Tal plazo se renovará automáticamente por igual período, salvo que el comodante comunique su voluntad de no renovar el contrato antes que resten cuatro años para el término del plazo. Con todo, el comodatario sólo estará obligado a restituir el inmueble una vez que se cumpla el plazo pactado.</w:t>
      </w:r>
    </w:p>
    <w:p w14:paraId="6D5CDA6D" w14:textId="770C0268" w:rsidR="004046CC" w:rsidRPr="00C364C4" w:rsidRDefault="004046CC" w:rsidP="00E47530">
      <w:pPr>
        <w:pStyle w:val="NormalWeb"/>
        <w:numPr>
          <w:ilvl w:val="0"/>
          <w:numId w:val="17"/>
        </w:numPr>
        <w:shd w:val="clear" w:color="auto" w:fill="FFFFFF"/>
        <w:spacing w:before="0" w:beforeAutospacing="0" w:after="0" w:afterAutospacing="0"/>
        <w:ind w:hanging="294"/>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No regirán las restricciones sobre personas relacionadas, establecidas en la letra a) del inciso sexto del artículo 3º y lo dispuesto en el artículo 3º bis.</w:t>
      </w:r>
    </w:p>
    <w:p w14:paraId="1E347332" w14:textId="3D8C1C36" w:rsidR="004046CC" w:rsidRPr="00C364C4" w:rsidRDefault="004046CC" w:rsidP="00E47530">
      <w:pPr>
        <w:pStyle w:val="NormalWeb"/>
        <w:numPr>
          <w:ilvl w:val="0"/>
          <w:numId w:val="17"/>
        </w:numPr>
        <w:shd w:val="clear" w:color="auto" w:fill="FFFFFF"/>
        <w:spacing w:before="0" w:beforeAutospacing="0" w:after="0" w:afterAutospacing="0"/>
        <w:ind w:hanging="294"/>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En ese contrato las partes podrán individualizar el retazo del inmueble en que se encuentra emplazada la infraestructura en que funciona el establecimiento educacional.</w:t>
      </w:r>
    </w:p>
    <w:p w14:paraId="5D3418B5" w14:textId="40682025" w:rsidR="004046CC" w:rsidRPr="00C364C4" w:rsidRDefault="004046CC" w:rsidP="00E47530">
      <w:pPr>
        <w:pStyle w:val="NormalWeb"/>
        <w:numPr>
          <w:ilvl w:val="0"/>
          <w:numId w:val="17"/>
        </w:numPr>
        <w:shd w:val="clear" w:color="auto" w:fill="FFFFFF"/>
        <w:spacing w:before="0" w:beforeAutospacing="0" w:after="0" w:afterAutospacing="0"/>
        <w:ind w:hanging="294"/>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Copia legalizada ante notario de la escritura pública del  Contrato de Comodato.</w:t>
      </w:r>
    </w:p>
    <w:p w14:paraId="32A4C5E6" w14:textId="75A5F4DE" w:rsidR="004046CC" w:rsidRPr="00C364C4" w:rsidRDefault="004046CC" w:rsidP="00E47530">
      <w:pPr>
        <w:pStyle w:val="NormalWeb"/>
        <w:numPr>
          <w:ilvl w:val="0"/>
          <w:numId w:val="17"/>
        </w:numPr>
        <w:shd w:val="clear" w:color="auto" w:fill="FFFFFF"/>
        <w:spacing w:before="0" w:beforeAutospacing="0" w:after="0" w:afterAutospacing="0"/>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Copia legalizada de la Inscripción del referido contrato en  el Conservador de Bienes Raíces respectivo.</w:t>
      </w:r>
    </w:p>
    <w:p w14:paraId="7648E2D7" w14:textId="5D274255" w:rsidR="004046CC" w:rsidRPr="00C364C4" w:rsidRDefault="004046CC" w:rsidP="00E47530">
      <w:pPr>
        <w:pStyle w:val="NormalWeb"/>
        <w:numPr>
          <w:ilvl w:val="0"/>
          <w:numId w:val="17"/>
        </w:numPr>
        <w:shd w:val="clear" w:color="auto" w:fill="FFFFFF"/>
        <w:spacing w:before="0" w:beforeAutospacing="0" w:after="0" w:afterAutospacing="0"/>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Certificado de Dominio Vigente, Certificado de Hipotecas, Gravámenes y Prohibiciones, otorgado por el Conservador de Bienes Raíces.</w:t>
      </w:r>
    </w:p>
    <w:p w14:paraId="05508A8D" w14:textId="7DDFF186" w:rsidR="000820F9" w:rsidRPr="00C364C4" w:rsidRDefault="000820F9" w:rsidP="004046CC">
      <w:pPr>
        <w:autoSpaceDE w:val="0"/>
        <w:autoSpaceDN w:val="0"/>
        <w:adjustRightInd w:val="0"/>
        <w:spacing w:after="0" w:line="240" w:lineRule="auto"/>
        <w:jc w:val="both"/>
        <w:rPr>
          <w:rFonts w:cstheme="minorHAnsi"/>
          <w:lang w:val="es-ES"/>
        </w:rPr>
      </w:pPr>
    </w:p>
    <w:p w14:paraId="1E6713C6" w14:textId="6AD800E8" w:rsidR="004046CC" w:rsidRPr="00546397" w:rsidRDefault="004046CC" w:rsidP="00546397">
      <w:pPr>
        <w:pStyle w:val="NormalWeb"/>
        <w:shd w:val="clear" w:color="auto" w:fill="FFFFFF"/>
        <w:spacing w:before="0" w:beforeAutospacing="0" w:after="0" w:afterAutospacing="0"/>
        <w:ind w:left="709"/>
        <w:jc w:val="both"/>
        <w:rPr>
          <w:rFonts w:asciiTheme="minorHAnsi" w:hAnsiTheme="minorHAnsi" w:cstheme="minorHAnsi"/>
          <w:color w:val="222222"/>
          <w:sz w:val="22"/>
          <w:szCs w:val="22"/>
        </w:rPr>
      </w:pPr>
      <w:r w:rsidRPr="00546397">
        <w:rPr>
          <w:rStyle w:val="Textoennegrita"/>
          <w:rFonts w:asciiTheme="minorHAnsi" w:hAnsiTheme="minorHAnsi" w:cstheme="minorHAnsi"/>
          <w:color w:val="222222"/>
          <w:sz w:val="22"/>
          <w:szCs w:val="22"/>
        </w:rPr>
        <w:t> </w:t>
      </w:r>
      <w:r w:rsidR="00546397">
        <w:rPr>
          <w:rStyle w:val="Textoennegrita"/>
          <w:rFonts w:asciiTheme="minorHAnsi" w:hAnsiTheme="minorHAnsi" w:cstheme="minorHAnsi"/>
          <w:color w:val="222222"/>
          <w:sz w:val="22"/>
          <w:szCs w:val="22"/>
        </w:rPr>
        <w:t>E</w:t>
      </w:r>
      <w:r w:rsidRPr="00546397">
        <w:rPr>
          <w:rStyle w:val="Textoennegrita"/>
          <w:rFonts w:asciiTheme="minorHAnsi" w:hAnsiTheme="minorHAnsi" w:cstheme="minorHAnsi"/>
          <w:color w:val="222222"/>
          <w:sz w:val="22"/>
          <w:szCs w:val="22"/>
        </w:rPr>
        <w:t>l sostenedor es arrendatario (solo aplicable a sostenedores antiguos anteriores Ley de Inclusión):</w:t>
      </w:r>
    </w:p>
    <w:p w14:paraId="736E58FC" w14:textId="66F907F8" w:rsidR="004046CC" w:rsidRPr="00C364C4" w:rsidRDefault="004046CC" w:rsidP="00E47530">
      <w:pPr>
        <w:pStyle w:val="NormalWeb"/>
        <w:numPr>
          <w:ilvl w:val="0"/>
          <w:numId w:val="17"/>
        </w:numPr>
        <w:shd w:val="clear" w:color="auto" w:fill="FFFFFF"/>
        <w:spacing w:before="0" w:beforeAutospacing="0" w:after="0" w:afterAutospacing="0"/>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Copia legalizada ante notario de la escritura pública del Contrato de Arrendamiento.</w:t>
      </w:r>
    </w:p>
    <w:p w14:paraId="6B58B561" w14:textId="7AB39D77" w:rsidR="004046CC" w:rsidRPr="00C364C4" w:rsidRDefault="004046CC" w:rsidP="00E47530">
      <w:pPr>
        <w:pStyle w:val="NormalWeb"/>
        <w:numPr>
          <w:ilvl w:val="0"/>
          <w:numId w:val="17"/>
        </w:numPr>
        <w:shd w:val="clear" w:color="auto" w:fill="FFFFFF"/>
        <w:spacing w:before="0" w:beforeAutospacing="0" w:after="0" w:afterAutospacing="0"/>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Copia legalizada de la Inscripción del referido contrato en el Conservador de Bienes Raíces respectivo.</w:t>
      </w:r>
    </w:p>
    <w:p w14:paraId="45333190" w14:textId="57ACDF68" w:rsidR="004046CC" w:rsidRPr="00C364C4" w:rsidRDefault="004046CC" w:rsidP="00E47530">
      <w:pPr>
        <w:pStyle w:val="NormalWeb"/>
        <w:numPr>
          <w:ilvl w:val="0"/>
          <w:numId w:val="17"/>
        </w:numPr>
        <w:shd w:val="clear" w:color="auto" w:fill="FFFFFF"/>
        <w:spacing w:before="0" w:beforeAutospacing="0" w:after="0" w:afterAutospacing="0"/>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Certificado de Dominio Vigente, Certificado de Hipotecas, Gravámenes y Prohibiciones, otorgado por el Conservador de Bienes Raíces.</w:t>
      </w:r>
    </w:p>
    <w:p w14:paraId="58014DBC" w14:textId="1E037851" w:rsidR="004046CC" w:rsidRPr="00C364C4" w:rsidRDefault="004046CC" w:rsidP="00E47530">
      <w:pPr>
        <w:pStyle w:val="NormalWeb"/>
        <w:numPr>
          <w:ilvl w:val="0"/>
          <w:numId w:val="17"/>
        </w:numPr>
        <w:shd w:val="clear" w:color="auto" w:fill="FFFFFF"/>
        <w:spacing w:before="0" w:beforeAutospacing="0" w:after="0" w:afterAutospacing="0"/>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Certificado de avalúo fiscal actualizado.</w:t>
      </w:r>
    </w:p>
    <w:p w14:paraId="450FF8C4" w14:textId="72346F17" w:rsidR="004046CC" w:rsidRDefault="004046CC">
      <w:pPr>
        <w:pStyle w:val="NormalWeb"/>
        <w:numPr>
          <w:ilvl w:val="0"/>
          <w:numId w:val="40"/>
        </w:numPr>
        <w:shd w:val="clear" w:color="auto" w:fill="FFFFFF"/>
        <w:spacing w:before="0" w:beforeAutospacing="0" w:after="0" w:afterAutospacing="0"/>
        <w:ind w:left="720"/>
        <w:jc w:val="both"/>
        <w:rPr>
          <w:rStyle w:val="nfasis"/>
          <w:rFonts w:asciiTheme="minorHAnsi" w:hAnsiTheme="minorHAnsi" w:cstheme="minorHAnsi"/>
          <w:b/>
          <w:bCs/>
          <w:sz w:val="22"/>
          <w:szCs w:val="22"/>
        </w:rPr>
      </w:pPr>
      <w:r w:rsidRPr="00C364C4">
        <w:rPr>
          <w:rFonts w:asciiTheme="minorHAnsi" w:hAnsiTheme="minorHAnsi" w:cstheme="minorHAnsi"/>
          <w:color w:val="222222"/>
          <w:sz w:val="22"/>
          <w:szCs w:val="22"/>
        </w:rPr>
        <w:t>Dicho contrato de arrendamiento está autorizado por el artículo 12 de la  Ley 21152, el que indica que dichos</w:t>
      </w:r>
      <w:r w:rsidRPr="00C364C4">
        <w:rPr>
          <w:rFonts w:asciiTheme="minorHAnsi" w:hAnsiTheme="minorHAnsi" w:cstheme="minorHAnsi"/>
          <w:sz w:val="22"/>
          <w:szCs w:val="22"/>
        </w:rPr>
        <w:t> </w:t>
      </w:r>
      <w:ins w:id="0" w:author="Unknown">
        <w:r w:rsidRPr="00C364C4">
          <w:rPr>
            <w:rStyle w:val="nfasis"/>
            <w:rFonts w:asciiTheme="minorHAnsi" w:hAnsiTheme="minorHAnsi" w:cstheme="minorHAnsi"/>
            <w:b/>
            <w:bCs/>
            <w:sz w:val="22"/>
            <w:szCs w:val="22"/>
          </w:rPr>
          <w:t>contratos deben cumplir con los incisos 6º y siguientes del artículo 4º Transitorio de la Ley 20845.</w:t>
        </w:r>
      </w:ins>
    </w:p>
    <w:p w14:paraId="6096C029" w14:textId="1256DA03" w:rsidR="007642E5" w:rsidRDefault="007642E5" w:rsidP="007642E5">
      <w:pPr>
        <w:pStyle w:val="NormalWeb"/>
        <w:shd w:val="clear" w:color="auto" w:fill="FFFFFF"/>
        <w:spacing w:before="0" w:beforeAutospacing="0" w:after="0" w:afterAutospacing="0"/>
        <w:jc w:val="both"/>
        <w:rPr>
          <w:rStyle w:val="nfasis"/>
          <w:rFonts w:asciiTheme="minorHAnsi" w:hAnsiTheme="minorHAnsi" w:cstheme="minorHAnsi"/>
          <w:b/>
          <w:bCs/>
          <w:sz w:val="22"/>
          <w:szCs w:val="22"/>
        </w:rPr>
      </w:pPr>
    </w:p>
    <w:p w14:paraId="28F654E5" w14:textId="77777777" w:rsidR="007642E5" w:rsidRPr="00C364C4" w:rsidRDefault="007642E5" w:rsidP="007642E5">
      <w:pPr>
        <w:pStyle w:val="NormalWeb"/>
        <w:shd w:val="clear" w:color="auto" w:fill="FFFFFF"/>
        <w:spacing w:before="0" w:beforeAutospacing="0" w:after="0" w:afterAutospacing="0"/>
        <w:jc w:val="both"/>
        <w:rPr>
          <w:rStyle w:val="nfasis"/>
          <w:rFonts w:asciiTheme="minorHAnsi" w:hAnsiTheme="minorHAnsi" w:cstheme="minorHAnsi"/>
          <w:b/>
          <w:bCs/>
          <w:sz w:val="22"/>
          <w:szCs w:val="22"/>
        </w:rPr>
      </w:pPr>
    </w:p>
    <w:p w14:paraId="5802B810" w14:textId="77777777" w:rsidR="004046CC" w:rsidRPr="00C364C4" w:rsidRDefault="004046CC" w:rsidP="004046CC">
      <w:pPr>
        <w:pStyle w:val="NormalWeb"/>
        <w:shd w:val="clear" w:color="auto" w:fill="FFFFFF"/>
        <w:spacing w:before="0" w:beforeAutospacing="0" w:after="0" w:afterAutospacing="0"/>
        <w:ind w:left="284"/>
        <w:jc w:val="both"/>
        <w:rPr>
          <w:rFonts w:asciiTheme="minorHAnsi" w:hAnsiTheme="minorHAnsi" w:cstheme="minorHAnsi"/>
          <w:color w:val="222222"/>
          <w:sz w:val="22"/>
          <w:szCs w:val="22"/>
        </w:rPr>
      </w:pPr>
    </w:p>
    <w:p w14:paraId="29EA8EB1" w14:textId="52C21DA0" w:rsidR="004046CC" w:rsidRPr="00546397" w:rsidRDefault="004046CC" w:rsidP="00546397">
      <w:pPr>
        <w:pStyle w:val="NormalWeb"/>
        <w:shd w:val="clear" w:color="auto" w:fill="FFFFFF"/>
        <w:spacing w:before="0" w:beforeAutospacing="0" w:after="120" w:afterAutospacing="0"/>
        <w:jc w:val="both"/>
        <w:rPr>
          <w:rFonts w:asciiTheme="minorHAnsi" w:hAnsiTheme="minorHAnsi" w:cstheme="minorHAnsi"/>
          <w:b/>
          <w:bCs/>
          <w:i/>
          <w:iCs/>
          <w:color w:val="222222"/>
          <w:sz w:val="22"/>
          <w:szCs w:val="22"/>
        </w:rPr>
      </w:pPr>
      <w:r w:rsidRPr="00546397">
        <w:rPr>
          <w:rFonts w:asciiTheme="minorHAnsi" w:hAnsiTheme="minorHAnsi" w:cstheme="minorHAnsi"/>
          <w:color w:val="222222"/>
          <w:sz w:val="22"/>
          <w:szCs w:val="22"/>
        </w:rPr>
        <w:t> </w:t>
      </w:r>
      <w:r w:rsidRPr="00546397">
        <w:rPr>
          <w:rFonts w:asciiTheme="minorHAnsi" w:hAnsiTheme="minorHAnsi" w:cstheme="minorHAnsi"/>
          <w:b/>
          <w:bCs/>
          <w:color w:val="222222"/>
          <w:sz w:val="22"/>
          <w:szCs w:val="22"/>
        </w:rPr>
        <w:t>S</w:t>
      </w:r>
      <w:r w:rsidRPr="00546397">
        <w:rPr>
          <w:rStyle w:val="nfasis"/>
          <w:rFonts w:asciiTheme="minorHAnsi" w:hAnsiTheme="minorHAnsi" w:cstheme="minorHAnsi"/>
          <w:b/>
          <w:bCs/>
          <w:i w:val="0"/>
          <w:iCs w:val="0"/>
          <w:color w:val="222222"/>
          <w:sz w:val="22"/>
          <w:szCs w:val="22"/>
        </w:rPr>
        <w:t>OSTENEDOR DE ESTABLECIMIENTO PARTICULAR PAGADO:</w:t>
      </w:r>
    </w:p>
    <w:p w14:paraId="2670E9A1" w14:textId="77777777" w:rsidR="004046CC" w:rsidRPr="00556F61" w:rsidRDefault="004046CC" w:rsidP="00556F61">
      <w:pPr>
        <w:pStyle w:val="NormalWeb"/>
        <w:shd w:val="clear" w:color="auto" w:fill="FFFFFF"/>
        <w:spacing w:before="0" w:beforeAutospacing="0" w:after="0" w:afterAutospacing="0"/>
        <w:ind w:left="709"/>
        <w:jc w:val="both"/>
        <w:rPr>
          <w:rStyle w:val="Textoennegrita"/>
        </w:rPr>
      </w:pPr>
      <w:r w:rsidRPr="00556F61">
        <w:rPr>
          <w:rStyle w:val="Textoennegrita"/>
          <w:rFonts w:asciiTheme="minorHAnsi" w:hAnsiTheme="minorHAnsi" w:cstheme="minorHAnsi"/>
          <w:color w:val="222222"/>
          <w:sz w:val="22"/>
          <w:szCs w:val="22"/>
        </w:rPr>
        <w:t>Si el sostenedor es dueño:</w:t>
      </w:r>
    </w:p>
    <w:p w14:paraId="532B4F66" w14:textId="3CDCED63" w:rsidR="004046CC" w:rsidRPr="00C364C4" w:rsidRDefault="004046CC" w:rsidP="00E47530">
      <w:pPr>
        <w:pStyle w:val="NormalWeb"/>
        <w:numPr>
          <w:ilvl w:val="0"/>
          <w:numId w:val="18"/>
        </w:numPr>
        <w:shd w:val="clear" w:color="auto" w:fill="FFFFFF"/>
        <w:spacing w:before="0" w:beforeAutospacing="0" w:after="120" w:afterAutospacing="0"/>
        <w:ind w:left="709" w:hanging="284"/>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Certificado de Dominio Vigente, Certificado de Hipotecas, Gravámenes y Prohibiciones, otorgado por el Conservador de Bienes Raíces. </w:t>
      </w:r>
    </w:p>
    <w:p w14:paraId="3F91D871" w14:textId="77777777" w:rsidR="004046CC" w:rsidRPr="00556F61" w:rsidRDefault="004046CC" w:rsidP="00556F61">
      <w:pPr>
        <w:pStyle w:val="NormalWeb"/>
        <w:shd w:val="clear" w:color="auto" w:fill="FFFFFF"/>
        <w:spacing w:before="0" w:beforeAutospacing="0" w:after="0" w:afterAutospacing="0"/>
        <w:ind w:left="709"/>
        <w:jc w:val="both"/>
        <w:rPr>
          <w:rStyle w:val="Textoennegrita"/>
        </w:rPr>
      </w:pPr>
      <w:r w:rsidRPr="00556F61">
        <w:rPr>
          <w:rStyle w:val="Textoennegrita"/>
          <w:rFonts w:asciiTheme="minorHAnsi" w:hAnsiTheme="minorHAnsi" w:cstheme="minorHAnsi"/>
          <w:color w:val="222222"/>
          <w:sz w:val="22"/>
          <w:szCs w:val="22"/>
        </w:rPr>
        <w:t>Si el sostenedor es comodatario o arrendatario:</w:t>
      </w:r>
    </w:p>
    <w:p w14:paraId="1E749EF6" w14:textId="647A75A4" w:rsidR="004046CC" w:rsidRPr="00C364C4" w:rsidRDefault="004046CC" w:rsidP="00E47530">
      <w:pPr>
        <w:pStyle w:val="NormalWeb"/>
        <w:numPr>
          <w:ilvl w:val="0"/>
          <w:numId w:val="18"/>
        </w:numPr>
        <w:shd w:val="clear" w:color="auto" w:fill="FFFFFF"/>
        <w:spacing w:before="0" w:beforeAutospacing="0" w:after="0" w:afterAutospacing="0"/>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 xml:space="preserve">Copia legalizada ante notario de la escritura pública del Contrato de Comodato o Arrendamiento, de mínimo 5 años. Tiene que indicar deslindes y datos de inscripción de </w:t>
      </w:r>
      <w:r w:rsidRPr="00C364C4">
        <w:rPr>
          <w:rFonts w:asciiTheme="minorHAnsi" w:hAnsiTheme="minorHAnsi" w:cstheme="minorHAnsi"/>
          <w:color w:val="222222"/>
          <w:sz w:val="22"/>
          <w:szCs w:val="22"/>
        </w:rPr>
        <w:lastRenderedPageBreak/>
        <w:t>dominio y debe contener cláusula de renovación automática salvo aviso en contrario que debe darse con 6 meses de anticipación.</w:t>
      </w:r>
    </w:p>
    <w:p w14:paraId="7B02F7F7" w14:textId="48FFF2EA" w:rsidR="004046CC" w:rsidRPr="00C364C4" w:rsidRDefault="004046CC" w:rsidP="00E47530">
      <w:pPr>
        <w:pStyle w:val="NormalWeb"/>
        <w:numPr>
          <w:ilvl w:val="0"/>
          <w:numId w:val="18"/>
        </w:numPr>
        <w:shd w:val="clear" w:color="auto" w:fill="FFFFFF"/>
        <w:spacing w:before="0" w:beforeAutospacing="0" w:after="0" w:afterAutospacing="0"/>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Copia legalizada de la Inscripción del referido contrato en el Conservador de Bienes Raíces respectivo.</w:t>
      </w:r>
    </w:p>
    <w:p w14:paraId="3BEFAC34" w14:textId="1E16DFCA" w:rsidR="004046CC" w:rsidRPr="00C364C4" w:rsidRDefault="004046CC" w:rsidP="00E47530">
      <w:pPr>
        <w:pStyle w:val="NormalWeb"/>
        <w:numPr>
          <w:ilvl w:val="0"/>
          <w:numId w:val="18"/>
        </w:numPr>
        <w:shd w:val="clear" w:color="auto" w:fill="FFFFFF"/>
        <w:spacing w:before="0" w:beforeAutospacing="0" w:after="0" w:afterAutospacing="0"/>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Certificado de Dominio Vigente, Certificado de Hipotecas, Gravámenes y Prohibiciones, otorgado por el Conservador de Bienes Raíces.</w:t>
      </w:r>
    </w:p>
    <w:p w14:paraId="6507B327" w14:textId="77777777" w:rsidR="004046CC" w:rsidRPr="00C364C4" w:rsidRDefault="004046CC" w:rsidP="004046CC">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48EAF42C" w14:textId="2A9403D9" w:rsidR="00D3400D" w:rsidRDefault="00487680" w:rsidP="00487680">
      <w:pPr>
        <w:tabs>
          <w:tab w:val="center" w:pos="4242"/>
          <w:tab w:val="left" w:pos="5610"/>
        </w:tabs>
        <w:spacing w:after="0"/>
        <w:ind w:left="708"/>
        <w:jc w:val="center"/>
        <w:rPr>
          <w:sz w:val="24"/>
          <w:szCs w:val="24"/>
          <w:lang w:val="es-ES"/>
        </w:rPr>
      </w:pPr>
      <w:r w:rsidRPr="00280572">
        <w:rPr>
          <w:rFonts w:ascii="Calibri" w:hAnsi="Calibri" w:cs="Calibri"/>
          <w:b/>
          <w:i/>
        </w:rPr>
        <w:t xml:space="preserve"> </w:t>
      </w:r>
    </w:p>
    <w:sectPr w:rsidR="00D3400D" w:rsidSect="003A3DAA">
      <w:pgSz w:w="12240" w:h="15840" w:code="1"/>
      <w:pgMar w:top="1134"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AF7"/>
    <w:multiLevelType w:val="hybridMultilevel"/>
    <w:tmpl w:val="DDBE3DA4"/>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 w15:restartNumberingAfterBreak="0">
    <w:nsid w:val="06DA1552"/>
    <w:multiLevelType w:val="hybridMultilevel"/>
    <w:tmpl w:val="3D2E86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D2160"/>
    <w:multiLevelType w:val="hybridMultilevel"/>
    <w:tmpl w:val="B464CD3A"/>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9983B7B"/>
    <w:multiLevelType w:val="hybridMultilevel"/>
    <w:tmpl w:val="72B4BD5A"/>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0A9F14AE"/>
    <w:multiLevelType w:val="hybridMultilevel"/>
    <w:tmpl w:val="291C7A1E"/>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15:restartNumberingAfterBreak="0">
    <w:nsid w:val="0B1306B3"/>
    <w:multiLevelType w:val="hybridMultilevel"/>
    <w:tmpl w:val="4ECEBD2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3E2F48"/>
    <w:multiLevelType w:val="hybridMultilevel"/>
    <w:tmpl w:val="95D6CE86"/>
    <w:lvl w:ilvl="0" w:tplc="0A467036">
      <w:start w:val="24"/>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0EB44323"/>
    <w:multiLevelType w:val="hybridMultilevel"/>
    <w:tmpl w:val="592AF87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0820EE6"/>
    <w:multiLevelType w:val="hybridMultilevel"/>
    <w:tmpl w:val="140C684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AC3F1A"/>
    <w:multiLevelType w:val="hybridMultilevel"/>
    <w:tmpl w:val="31B2DC5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831F6"/>
    <w:multiLevelType w:val="hybridMultilevel"/>
    <w:tmpl w:val="E0D84058"/>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724A7"/>
    <w:multiLevelType w:val="hybridMultilevel"/>
    <w:tmpl w:val="4C36487A"/>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6086189"/>
    <w:multiLevelType w:val="hybridMultilevel"/>
    <w:tmpl w:val="31F8822C"/>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3" w15:restartNumberingAfterBreak="0">
    <w:nsid w:val="18122997"/>
    <w:multiLevelType w:val="hybridMultilevel"/>
    <w:tmpl w:val="B1BC14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1CB163AB"/>
    <w:multiLevelType w:val="hybridMultilevel"/>
    <w:tmpl w:val="95068C7E"/>
    <w:lvl w:ilvl="0" w:tplc="0A467036">
      <w:start w:val="24"/>
      <w:numFmt w:val="bullet"/>
      <w:lvlText w:val="-"/>
      <w:lvlJc w:val="left"/>
      <w:pPr>
        <w:ind w:left="1430" w:hanging="360"/>
      </w:pPr>
      <w:rPr>
        <w:rFonts w:ascii="Times New Roman" w:eastAsia="Times New Roman" w:hAnsi="Times New Roman" w:cs="Times New Roman"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5" w15:restartNumberingAfterBreak="0">
    <w:nsid w:val="1DAA415A"/>
    <w:multiLevelType w:val="hybridMultilevel"/>
    <w:tmpl w:val="AAC4C1F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A467036">
      <w:start w:val="24"/>
      <w:numFmt w:val="bullet"/>
      <w:lvlText w:val="-"/>
      <w:lvlJc w:val="left"/>
      <w:pPr>
        <w:ind w:left="3306" w:hanging="360"/>
      </w:pPr>
      <w:rPr>
        <w:rFonts w:ascii="Times New Roman" w:eastAsia="Times New Roman" w:hAnsi="Times New Roman" w:cs="Times New Roman"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203C49C0"/>
    <w:multiLevelType w:val="hybridMultilevel"/>
    <w:tmpl w:val="7CA6706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090635B"/>
    <w:multiLevelType w:val="hybridMultilevel"/>
    <w:tmpl w:val="1026E4F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9E24DD"/>
    <w:multiLevelType w:val="hybridMultilevel"/>
    <w:tmpl w:val="D13A1A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B755E74"/>
    <w:multiLevelType w:val="hybridMultilevel"/>
    <w:tmpl w:val="E1005A08"/>
    <w:lvl w:ilvl="0" w:tplc="0A467036">
      <w:start w:val="24"/>
      <w:numFmt w:val="bullet"/>
      <w:lvlText w:val="-"/>
      <w:lvlJc w:val="left"/>
      <w:pPr>
        <w:ind w:left="1146" w:hanging="360"/>
      </w:pPr>
      <w:rPr>
        <w:rFonts w:ascii="Times New Roman" w:eastAsia="Times New Roman" w:hAnsi="Times New Roman" w:cs="Times New Roman"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0" w15:restartNumberingAfterBreak="0">
    <w:nsid w:val="2D97474F"/>
    <w:multiLevelType w:val="hybridMultilevel"/>
    <w:tmpl w:val="D3BA47F4"/>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1426DE1"/>
    <w:multiLevelType w:val="hybridMultilevel"/>
    <w:tmpl w:val="59BCE94E"/>
    <w:lvl w:ilvl="0" w:tplc="340A0001">
      <w:start w:val="1"/>
      <w:numFmt w:val="bullet"/>
      <w:lvlText w:val=""/>
      <w:lvlJc w:val="left"/>
      <w:pPr>
        <w:ind w:left="1430" w:hanging="360"/>
      </w:pPr>
      <w:rPr>
        <w:rFonts w:ascii="Symbol" w:hAnsi="Symbol"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22" w15:restartNumberingAfterBreak="0">
    <w:nsid w:val="31B949A1"/>
    <w:multiLevelType w:val="hybridMultilevel"/>
    <w:tmpl w:val="CD60971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331D2FEC"/>
    <w:multiLevelType w:val="hybridMultilevel"/>
    <w:tmpl w:val="5652FE08"/>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BC20E4"/>
    <w:multiLevelType w:val="hybridMultilevel"/>
    <w:tmpl w:val="28FC8FCC"/>
    <w:lvl w:ilvl="0" w:tplc="0A467036">
      <w:start w:val="24"/>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5" w15:restartNumberingAfterBreak="0">
    <w:nsid w:val="35DF741F"/>
    <w:multiLevelType w:val="hybridMultilevel"/>
    <w:tmpl w:val="041A914A"/>
    <w:lvl w:ilvl="0" w:tplc="4BE03652">
      <w:start w:val="1"/>
      <w:numFmt w:val="lowerLetter"/>
      <w:lvlText w:val="%1)"/>
      <w:lvlJc w:val="left"/>
      <w:pPr>
        <w:ind w:left="786" w:hanging="360"/>
      </w:pPr>
      <w:rPr>
        <w:rFonts w:hint="default"/>
        <w:b w:val="0"/>
        <w:bCs w:val="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6" w15:restartNumberingAfterBreak="0">
    <w:nsid w:val="37D10DDF"/>
    <w:multiLevelType w:val="hybridMultilevel"/>
    <w:tmpl w:val="2BD013D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88C0C53"/>
    <w:multiLevelType w:val="hybridMultilevel"/>
    <w:tmpl w:val="3B964F12"/>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ABC0DFD"/>
    <w:multiLevelType w:val="hybridMultilevel"/>
    <w:tmpl w:val="8AEC16B0"/>
    <w:lvl w:ilvl="0" w:tplc="0A467036">
      <w:start w:val="2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3B3E6B41"/>
    <w:multiLevelType w:val="hybridMultilevel"/>
    <w:tmpl w:val="4F221EE6"/>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0" w15:restartNumberingAfterBreak="0">
    <w:nsid w:val="3C140B78"/>
    <w:multiLevelType w:val="hybridMultilevel"/>
    <w:tmpl w:val="5D7E140C"/>
    <w:lvl w:ilvl="0" w:tplc="0A467036">
      <w:start w:val="24"/>
      <w:numFmt w:val="bullet"/>
      <w:lvlText w:val="-"/>
      <w:lvlJc w:val="left"/>
      <w:pPr>
        <w:ind w:left="2136"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4752655D"/>
    <w:multiLevelType w:val="hybridMultilevel"/>
    <w:tmpl w:val="F04046D8"/>
    <w:lvl w:ilvl="0" w:tplc="0A467036">
      <w:start w:val="24"/>
      <w:numFmt w:val="bullet"/>
      <w:lvlText w:val="-"/>
      <w:lvlJc w:val="left"/>
      <w:pPr>
        <w:ind w:left="1724" w:hanging="360"/>
      </w:pPr>
      <w:rPr>
        <w:rFonts w:ascii="Times New Roman" w:eastAsia="Times New Roman" w:hAnsi="Times New Roman" w:cs="Times New Roman"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2" w15:restartNumberingAfterBreak="0">
    <w:nsid w:val="48342C1B"/>
    <w:multiLevelType w:val="hybridMultilevel"/>
    <w:tmpl w:val="9C70DCBE"/>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49212CDA"/>
    <w:multiLevelType w:val="hybridMultilevel"/>
    <w:tmpl w:val="CD26E1FE"/>
    <w:lvl w:ilvl="0" w:tplc="0A467036">
      <w:start w:val="24"/>
      <w:numFmt w:val="bullet"/>
      <w:lvlText w:val="-"/>
      <w:lvlJc w:val="left"/>
      <w:pPr>
        <w:ind w:left="1430" w:hanging="360"/>
      </w:pPr>
      <w:rPr>
        <w:rFonts w:ascii="Times New Roman" w:eastAsia="Times New Roman" w:hAnsi="Times New Roman" w:cs="Times New Roman" w:hint="default"/>
      </w:rPr>
    </w:lvl>
    <w:lvl w:ilvl="1" w:tplc="340A0003" w:tentative="1">
      <w:start w:val="1"/>
      <w:numFmt w:val="bullet"/>
      <w:lvlText w:val="o"/>
      <w:lvlJc w:val="left"/>
      <w:pPr>
        <w:ind w:left="2150" w:hanging="360"/>
      </w:pPr>
      <w:rPr>
        <w:rFonts w:ascii="Courier New" w:hAnsi="Courier New" w:cs="Courier New" w:hint="default"/>
      </w:rPr>
    </w:lvl>
    <w:lvl w:ilvl="2" w:tplc="340A0005" w:tentative="1">
      <w:start w:val="1"/>
      <w:numFmt w:val="bullet"/>
      <w:lvlText w:val=""/>
      <w:lvlJc w:val="left"/>
      <w:pPr>
        <w:ind w:left="2870" w:hanging="360"/>
      </w:pPr>
      <w:rPr>
        <w:rFonts w:ascii="Wingdings" w:hAnsi="Wingdings" w:hint="default"/>
      </w:rPr>
    </w:lvl>
    <w:lvl w:ilvl="3" w:tplc="340A0001" w:tentative="1">
      <w:start w:val="1"/>
      <w:numFmt w:val="bullet"/>
      <w:lvlText w:val=""/>
      <w:lvlJc w:val="left"/>
      <w:pPr>
        <w:ind w:left="3590" w:hanging="360"/>
      </w:pPr>
      <w:rPr>
        <w:rFonts w:ascii="Symbol" w:hAnsi="Symbol" w:hint="default"/>
      </w:rPr>
    </w:lvl>
    <w:lvl w:ilvl="4" w:tplc="340A0003" w:tentative="1">
      <w:start w:val="1"/>
      <w:numFmt w:val="bullet"/>
      <w:lvlText w:val="o"/>
      <w:lvlJc w:val="left"/>
      <w:pPr>
        <w:ind w:left="4310" w:hanging="360"/>
      </w:pPr>
      <w:rPr>
        <w:rFonts w:ascii="Courier New" w:hAnsi="Courier New" w:cs="Courier New" w:hint="default"/>
      </w:rPr>
    </w:lvl>
    <w:lvl w:ilvl="5" w:tplc="340A0005" w:tentative="1">
      <w:start w:val="1"/>
      <w:numFmt w:val="bullet"/>
      <w:lvlText w:val=""/>
      <w:lvlJc w:val="left"/>
      <w:pPr>
        <w:ind w:left="5030" w:hanging="360"/>
      </w:pPr>
      <w:rPr>
        <w:rFonts w:ascii="Wingdings" w:hAnsi="Wingdings" w:hint="default"/>
      </w:rPr>
    </w:lvl>
    <w:lvl w:ilvl="6" w:tplc="340A0001" w:tentative="1">
      <w:start w:val="1"/>
      <w:numFmt w:val="bullet"/>
      <w:lvlText w:val=""/>
      <w:lvlJc w:val="left"/>
      <w:pPr>
        <w:ind w:left="5750" w:hanging="360"/>
      </w:pPr>
      <w:rPr>
        <w:rFonts w:ascii="Symbol" w:hAnsi="Symbol" w:hint="default"/>
      </w:rPr>
    </w:lvl>
    <w:lvl w:ilvl="7" w:tplc="340A0003" w:tentative="1">
      <w:start w:val="1"/>
      <w:numFmt w:val="bullet"/>
      <w:lvlText w:val="o"/>
      <w:lvlJc w:val="left"/>
      <w:pPr>
        <w:ind w:left="6470" w:hanging="360"/>
      </w:pPr>
      <w:rPr>
        <w:rFonts w:ascii="Courier New" w:hAnsi="Courier New" w:cs="Courier New" w:hint="default"/>
      </w:rPr>
    </w:lvl>
    <w:lvl w:ilvl="8" w:tplc="340A0005" w:tentative="1">
      <w:start w:val="1"/>
      <w:numFmt w:val="bullet"/>
      <w:lvlText w:val=""/>
      <w:lvlJc w:val="left"/>
      <w:pPr>
        <w:ind w:left="7190" w:hanging="360"/>
      </w:pPr>
      <w:rPr>
        <w:rFonts w:ascii="Wingdings" w:hAnsi="Wingdings" w:hint="default"/>
      </w:rPr>
    </w:lvl>
  </w:abstractNum>
  <w:abstractNum w:abstractNumId="34" w15:restartNumberingAfterBreak="0">
    <w:nsid w:val="4A5327D6"/>
    <w:multiLevelType w:val="hybridMultilevel"/>
    <w:tmpl w:val="5ABA0C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4B204BB8"/>
    <w:multiLevelType w:val="hybridMultilevel"/>
    <w:tmpl w:val="7E40CF2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FCD2F37"/>
    <w:multiLevelType w:val="hybridMultilevel"/>
    <w:tmpl w:val="5DD052F4"/>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501F74D9"/>
    <w:multiLevelType w:val="hybridMultilevel"/>
    <w:tmpl w:val="B5040486"/>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5764A18"/>
    <w:multiLevelType w:val="hybridMultilevel"/>
    <w:tmpl w:val="7B6699D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559F01DA"/>
    <w:multiLevelType w:val="hybridMultilevel"/>
    <w:tmpl w:val="763C4E6A"/>
    <w:lvl w:ilvl="0" w:tplc="0A467036">
      <w:start w:val="24"/>
      <w:numFmt w:val="bullet"/>
      <w:lvlText w:val="-"/>
      <w:lvlJc w:val="left"/>
      <w:pPr>
        <w:ind w:left="1004" w:hanging="360"/>
      </w:pPr>
      <w:rPr>
        <w:rFonts w:ascii="Times New Roman" w:eastAsia="Times New Roman" w:hAnsi="Times New Roman" w:cs="Times New Roman"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40" w15:restartNumberingAfterBreak="0">
    <w:nsid w:val="59347589"/>
    <w:multiLevelType w:val="hybridMultilevel"/>
    <w:tmpl w:val="644AF04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BA24A6"/>
    <w:multiLevelType w:val="hybridMultilevel"/>
    <w:tmpl w:val="5F0E3354"/>
    <w:lvl w:ilvl="0" w:tplc="0A467036">
      <w:start w:val="24"/>
      <w:numFmt w:val="bullet"/>
      <w:lvlText w:val="-"/>
      <w:lvlJc w:val="left"/>
      <w:pPr>
        <w:ind w:left="720" w:hanging="360"/>
      </w:pPr>
      <w:rPr>
        <w:rFonts w:ascii="Times New Roman" w:eastAsia="Times New Roman"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5ECF6A79"/>
    <w:multiLevelType w:val="hybridMultilevel"/>
    <w:tmpl w:val="AA6EE906"/>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3" w15:restartNumberingAfterBreak="0">
    <w:nsid w:val="5EEA10DF"/>
    <w:multiLevelType w:val="hybridMultilevel"/>
    <w:tmpl w:val="CC965310"/>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5F395EE1"/>
    <w:multiLevelType w:val="hybridMultilevel"/>
    <w:tmpl w:val="7BFCF4A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5F68748E"/>
    <w:multiLevelType w:val="hybridMultilevel"/>
    <w:tmpl w:val="B6A2DE06"/>
    <w:lvl w:ilvl="0" w:tplc="0A467036">
      <w:start w:val="24"/>
      <w:numFmt w:val="bullet"/>
      <w:lvlText w:val="-"/>
      <w:lvlJc w:val="left"/>
      <w:pPr>
        <w:ind w:left="1428" w:hanging="360"/>
      </w:pPr>
      <w:rPr>
        <w:rFonts w:ascii="Times New Roman" w:eastAsia="Times New Roman" w:hAnsi="Times New Roman" w:cs="Times New Roman"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6" w15:restartNumberingAfterBreak="0">
    <w:nsid w:val="61617E7A"/>
    <w:multiLevelType w:val="hybridMultilevel"/>
    <w:tmpl w:val="284EACC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6F6712FB"/>
    <w:multiLevelType w:val="hybridMultilevel"/>
    <w:tmpl w:val="82E89126"/>
    <w:lvl w:ilvl="0" w:tplc="340A0001">
      <w:start w:val="1"/>
      <w:numFmt w:val="bullet"/>
      <w:lvlText w:val=""/>
      <w:lvlJc w:val="left"/>
      <w:pPr>
        <w:ind w:left="1482" w:hanging="360"/>
      </w:pPr>
      <w:rPr>
        <w:rFonts w:ascii="Symbol" w:hAnsi="Symbol" w:hint="default"/>
      </w:rPr>
    </w:lvl>
    <w:lvl w:ilvl="1" w:tplc="340A0003" w:tentative="1">
      <w:start w:val="1"/>
      <w:numFmt w:val="bullet"/>
      <w:lvlText w:val="o"/>
      <w:lvlJc w:val="left"/>
      <w:pPr>
        <w:ind w:left="2202" w:hanging="360"/>
      </w:pPr>
      <w:rPr>
        <w:rFonts w:ascii="Courier New" w:hAnsi="Courier New" w:cs="Courier New" w:hint="default"/>
      </w:rPr>
    </w:lvl>
    <w:lvl w:ilvl="2" w:tplc="340A0005" w:tentative="1">
      <w:start w:val="1"/>
      <w:numFmt w:val="bullet"/>
      <w:lvlText w:val=""/>
      <w:lvlJc w:val="left"/>
      <w:pPr>
        <w:ind w:left="2922" w:hanging="360"/>
      </w:pPr>
      <w:rPr>
        <w:rFonts w:ascii="Wingdings" w:hAnsi="Wingdings" w:hint="default"/>
      </w:rPr>
    </w:lvl>
    <w:lvl w:ilvl="3" w:tplc="340A0001" w:tentative="1">
      <w:start w:val="1"/>
      <w:numFmt w:val="bullet"/>
      <w:lvlText w:val=""/>
      <w:lvlJc w:val="left"/>
      <w:pPr>
        <w:ind w:left="3642" w:hanging="360"/>
      </w:pPr>
      <w:rPr>
        <w:rFonts w:ascii="Symbol" w:hAnsi="Symbol" w:hint="default"/>
      </w:rPr>
    </w:lvl>
    <w:lvl w:ilvl="4" w:tplc="340A0003" w:tentative="1">
      <w:start w:val="1"/>
      <w:numFmt w:val="bullet"/>
      <w:lvlText w:val="o"/>
      <w:lvlJc w:val="left"/>
      <w:pPr>
        <w:ind w:left="4362" w:hanging="360"/>
      </w:pPr>
      <w:rPr>
        <w:rFonts w:ascii="Courier New" w:hAnsi="Courier New" w:cs="Courier New" w:hint="default"/>
      </w:rPr>
    </w:lvl>
    <w:lvl w:ilvl="5" w:tplc="340A0005" w:tentative="1">
      <w:start w:val="1"/>
      <w:numFmt w:val="bullet"/>
      <w:lvlText w:val=""/>
      <w:lvlJc w:val="left"/>
      <w:pPr>
        <w:ind w:left="5082" w:hanging="360"/>
      </w:pPr>
      <w:rPr>
        <w:rFonts w:ascii="Wingdings" w:hAnsi="Wingdings" w:hint="default"/>
      </w:rPr>
    </w:lvl>
    <w:lvl w:ilvl="6" w:tplc="340A0001" w:tentative="1">
      <w:start w:val="1"/>
      <w:numFmt w:val="bullet"/>
      <w:lvlText w:val=""/>
      <w:lvlJc w:val="left"/>
      <w:pPr>
        <w:ind w:left="5802" w:hanging="360"/>
      </w:pPr>
      <w:rPr>
        <w:rFonts w:ascii="Symbol" w:hAnsi="Symbol" w:hint="default"/>
      </w:rPr>
    </w:lvl>
    <w:lvl w:ilvl="7" w:tplc="340A0003" w:tentative="1">
      <w:start w:val="1"/>
      <w:numFmt w:val="bullet"/>
      <w:lvlText w:val="o"/>
      <w:lvlJc w:val="left"/>
      <w:pPr>
        <w:ind w:left="6522" w:hanging="360"/>
      </w:pPr>
      <w:rPr>
        <w:rFonts w:ascii="Courier New" w:hAnsi="Courier New" w:cs="Courier New" w:hint="default"/>
      </w:rPr>
    </w:lvl>
    <w:lvl w:ilvl="8" w:tplc="340A0005" w:tentative="1">
      <w:start w:val="1"/>
      <w:numFmt w:val="bullet"/>
      <w:lvlText w:val=""/>
      <w:lvlJc w:val="left"/>
      <w:pPr>
        <w:ind w:left="7242" w:hanging="360"/>
      </w:pPr>
      <w:rPr>
        <w:rFonts w:ascii="Wingdings" w:hAnsi="Wingdings" w:hint="default"/>
      </w:rPr>
    </w:lvl>
  </w:abstractNum>
  <w:abstractNum w:abstractNumId="48" w15:restartNumberingAfterBreak="0">
    <w:nsid w:val="70234CF7"/>
    <w:multiLevelType w:val="hybridMultilevel"/>
    <w:tmpl w:val="43383A94"/>
    <w:lvl w:ilvl="0" w:tplc="340A0001">
      <w:start w:val="1"/>
      <w:numFmt w:val="bullet"/>
      <w:lvlText w:val=""/>
      <w:lvlJc w:val="left"/>
      <w:pPr>
        <w:ind w:left="1482" w:hanging="360"/>
      </w:pPr>
      <w:rPr>
        <w:rFonts w:ascii="Symbol" w:hAnsi="Symbol"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49" w15:restartNumberingAfterBreak="0">
    <w:nsid w:val="718C62A0"/>
    <w:multiLevelType w:val="hybridMultilevel"/>
    <w:tmpl w:val="E45AE7B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15:restartNumberingAfterBreak="0">
    <w:nsid w:val="782C7F0C"/>
    <w:multiLevelType w:val="hybridMultilevel"/>
    <w:tmpl w:val="9E00173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789E24C7"/>
    <w:multiLevelType w:val="hybridMultilevel"/>
    <w:tmpl w:val="2DEAC930"/>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7B40205D"/>
    <w:multiLevelType w:val="hybridMultilevel"/>
    <w:tmpl w:val="16C83B62"/>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3" w15:restartNumberingAfterBreak="0">
    <w:nsid w:val="7BA66DB2"/>
    <w:multiLevelType w:val="hybridMultilevel"/>
    <w:tmpl w:val="47BED2FC"/>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954390"/>
    <w:multiLevelType w:val="hybridMultilevel"/>
    <w:tmpl w:val="3A50661E"/>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4628903">
    <w:abstractNumId w:val="47"/>
  </w:num>
  <w:num w:numId="2" w16cid:durableId="847869939">
    <w:abstractNumId w:val="22"/>
  </w:num>
  <w:num w:numId="3" w16cid:durableId="462313169">
    <w:abstractNumId w:val="45"/>
  </w:num>
  <w:num w:numId="4" w16cid:durableId="1052270860">
    <w:abstractNumId w:val="29"/>
  </w:num>
  <w:num w:numId="5" w16cid:durableId="538321961">
    <w:abstractNumId w:val="48"/>
  </w:num>
  <w:num w:numId="6" w16cid:durableId="218245932">
    <w:abstractNumId w:val="27"/>
  </w:num>
  <w:num w:numId="7" w16cid:durableId="1221941977">
    <w:abstractNumId w:val="51"/>
  </w:num>
  <w:num w:numId="8" w16cid:durableId="1697920551">
    <w:abstractNumId w:val="26"/>
  </w:num>
  <w:num w:numId="9" w16cid:durableId="1080297363">
    <w:abstractNumId w:val="41"/>
  </w:num>
  <w:num w:numId="10" w16cid:durableId="350184956">
    <w:abstractNumId w:val="35"/>
  </w:num>
  <w:num w:numId="11" w16cid:durableId="569851705">
    <w:abstractNumId w:val="17"/>
  </w:num>
  <w:num w:numId="12" w16cid:durableId="19938800">
    <w:abstractNumId w:val="24"/>
  </w:num>
  <w:num w:numId="13" w16cid:durableId="46224436">
    <w:abstractNumId w:val="18"/>
  </w:num>
  <w:num w:numId="14" w16cid:durableId="1301692268">
    <w:abstractNumId w:val="50"/>
  </w:num>
  <w:num w:numId="15" w16cid:durableId="361369691">
    <w:abstractNumId w:val="8"/>
  </w:num>
  <w:num w:numId="16" w16cid:durableId="1508716402">
    <w:abstractNumId w:val="39"/>
  </w:num>
  <w:num w:numId="17" w16cid:durableId="509179606">
    <w:abstractNumId w:val="7"/>
  </w:num>
  <w:num w:numId="18" w16cid:durableId="572816250">
    <w:abstractNumId w:val="37"/>
  </w:num>
  <w:num w:numId="19" w16cid:durableId="1554269038">
    <w:abstractNumId w:val="5"/>
  </w:num>
  <w:num w:numId="20" w16cid:durableId="1643734227">
    <w:abstractNumId w:val="11"/>
  </w:num>
  <w:num w:numId="21" w16cid:durableId="1664118814">
    <w:abstractNumId w:val="25"/>
  </w:num>
  <w:num w:numId="22" w16cid:durableId="1610894231">
    <w:abstractNumId w:val="16"/>
  </w:num>
  <w:num w:numId="23" w16cid:durableId="107818473">
    <w:abstractNumId w:val="44"/>
  </w:num>
  <w:num w:numId="24" w16cid:durableId="637033837">
    <w:abstractNumId w:val="6"/>
  </w:num>
  <w:num w:numId="25" w16cid:durableId="351341565">
    <w:abstractNumId w:val="4"/>
  </w:num>
  <w:num w:numId="26" w16cid:durableId="454257543">
    <w:abstractNumId w:val="36"/>
  </w:num>
  <w:num w:numId="27" w16cid:durableId="1067607876">
    <w:abstractNumId w:val="12"/>
  </w:num>
  <w:num w:numId="28" w16cid:durableId="1528786768">
    <w:abstractNumId w:val="15"/>
  </w:num>
  <w:num w:numId="29" w16cid:durableId="1628390004">
    <w:abstractNumId w:val="34"/>
  </w:num>
  <w:num w:numId="30" w16cid:durableId="1771504699">
    <w:abstractNumId w:val="28"/>
  </w:num>
  <w:num w:numId="31" w16cid:durableId="1441990506">
    <w:abstractNumId w:val="43"/>
  </w:num>
  <w:num w:numId="32" w16cid:durableId="1506094806">
    <w:abstractNumId w:val="13"/>
  </w:num>
  <w:num w:numId="33" w16cid:durableId="1485317277">
    <w:abstractNumId w:val="23"/>
  </w:num>
  <w:num w:numId="34" w16cid:durableId="620310770">
    <w:abstractNumId w:val="20"/>
  </w:num>
  <w:num w:numId="35" w16cid:durableId="394010750">
    <w:abstractNumId w:val="9"/>
  </w:num>
  <w:num w:numId="36" w16cid:durableId="513959749">
    <w:abstractNumId w:val="1"/>
  </w:num>
  <w:num w:numId="37" w16cid:durableId="849872889">
    <w:abstractNumId w:val="10"/>
  </w:num>
  <w:num w:numId="38" w16cid:durableId="761874612">
    <w:abstractNumId w:val="38"/>
  </w:num>
  <w:num w:numId="39" w16cid:durableId="508907663">
    <w:abstractNumId w:val="49"/>
  </w:num>
  <w:num w:numId="40" w16cid:durableId="1130393096">
    <w:abstractNumId w:val="53"/>
  </w:num>
  <w:num w:numId="41" w16cid:durableId="1148665163">
    <w:abstractNumId w:val="30"/>
  </w:num>
  <w:num w:numId="42" w16cid:durableId="2006277354">
    <w:abstractNumId w:val="32"/>
  </w:num>
  <w:num w:numId="43" w16cid:durableId="1859195401">
    <w:abstractNumId w:val="40"/>
  </w:num>
  <w:num w:numId="44" w16cid:durableId="679549072">
    <w:abstractNumId w:val="0"/>
  </w:num>
  <w:num w:numId="45" w16cid:durableId="1631470662">
    <w:abstractNumId w:val="46"/>
  </w:num>
  <w:num w:numId="46" w16cid:durableId="2060745859">
    <w:abstractNumId w:val="31"/>
  </w:num>
  <w:num w:numId="47" w16cid:durableId="84571585">
    <w:abstractNumId w:val="33"/>
  </w:num>
  <w:num w:numId="48" w16cid:durableId="1412308576">
    <w:abstractNumId w:val="54"/>
  </w:num>
  <w:num w:numId="49" w16cid:durableId="658768809">
    <w:abstractNumId w:val="21"/>
  </w:num>
  <w:num w:numId="50" w16cid:durableId="1732534640">
    <w:abstractNumId w:val="14"/>
  </w:num>
  <w:num w:numId="51" w16cid:durableId="1066992914">
    <w:abstractNumId w:val="19"/>
  </w:num>
  <w:num w:numId="52" w16cid:durableId="282736805">
    <w:abstractNumId w:val="2"/>
  </w:num>
  <w:num w:numId="53" w16cid:durableId="1727028015">
    <w:abstractNumId w:val="42"/>
  </w:num>
  <w:num w:numId="54" w16cid:durableId="979269082">
    <w:abstractNumId w:val="52"/>
  </w:num>
  <w:num w:numId="55" w16cid:durableId="683479953">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63"/>
    <w:rsid w:val="00040750"/>
    <w:rsid w:val="000639EC"/>
    <w:rsid w:val="000723BC"/>
    <w:rsid w:val="000820F9"/>
    <w:rsid w:val="000940DD"/>
    <w:rsid w:val="000A082C"/>
    <w:rsid w:val="000C3B21"/>
    <w:rsid w:val="000C7D06"/>
    <w:rsid w:val="000E354D"/>
    <w:rsid w:val="000F4FE2"/>
    <w:rsid w:val="000F749A"/>
    <w:rsid w:val="0013192B"/>
    <w:rsid w:val="00133842"/>
    <w:rsid w:val="00133D79"/>
    <w:rsid w:val="00141CE4"/>
    <w:rsid w:val="001423EB"/>
    <w:rsid w:val="00144E67"/>
    <w:rsid w:val="00163F78"/>
    <w:rsid w:val="00185BA3"/>
    <w:rsid w:val="00191D18"/>
    <w:rsid w:val="001A69B3"/>
    <w:rsid w:val="001B0DFF"/>
    <w:rsid w:val="001D0098"/>
    <w:rsid w:val="00206A32"/>
    <w:rsid w:val="00222CC5"/>
    <w:rsid w:val="0023133B"/>
    <w:rsid w:val="002447D9"/>
    <w:rsid w:val="00255CC0"/>
    <w:rsid w:val="0026063A"/>
    <w:rsid w:val="0026193B"/>
    <w:rsid w:val="00294382"/>
    <w:rsid w:val="002A1CCD"/>
    <w:rsid w:val="002B7D7B"/>
    <w:rsid w:val="002C2B91"/>
    <w:rsid w:val="002C3DF4"/>
    <w:rsid w:val="002C7E3D"/>
    <w:rsid w:val="002D3B75"/>
    <w:rsid w:val="002F637D"/>
    <w:rsid w:val="00302981"/>
    <w:rsid w:val="003250E5"/>
    <w:rsid w:val="00327330"/>
    <w:rsid w:val="003312E8"/>
    <w:rsid w:val="00380509"/>
    <w:rsid w:val="00380926"/>
    <w:rsid w:val="003864BB"/>
    <w:rsid w:val="00394A16"/>
    <w:rsid w:val="003A3DAA"/>
    <w:rsid w:val="003B1571"/>
    <w:rsid w:val="003C506E"/>
    <w:rsid w:val="003C565D"/>
    <w:rsid w:val="003F18A0"/>
    <w:rsid w:val="00400BF3"/>
    <w:rsid w:val="004046CC"/>
    <w:rsid w:val="004117EA"/>
    <w:rsid w:val="00411CE9"/>
    <w:rsid w:val="00411DC1"/>
    <w:rsid w:val="00427106"/>
    <w:rsid w:val="004346D8"/>
    <w:rsid w:val="00436DF2"/>
    <w:rsid w:val="004544C6"/>
    <w:rsid w:val="0048026E"/>
    <w:rsid w:val="00487680"/>
    <w:rsid w:val="00491628"/>
    <w:rsid w:val="004A6EE8"/>
    <w:rsid w:val="004B0FB6"/>
    <w:rsid w:val="004E51B4"/>
    <w:rsid w:val="004E55C3"/>
    <w:rsid w:val="00512713"/>
    <w:rsid w:val="005262BB"/>
    <w:rsid w:val="005305D8"/>
    <w:rsid w:val="00533126"/>
    <w:rsid w:val="00537E6B"/>
    <w:rsid w:val="00543F2A"/>
    <w:rsid w:val="00546397"/>
    <w:rsid w:val="0055092D"/>
    <w:rsid w:val="00556F61"/>
    <w:rsid w:val="00564486"/>
    <w:rsid w:val="0059215E"/>
    <w:rsid w:val="005A7884"/>
    <w:rsid w:val="005A7FD3"/>
    <w:rsid w:val="005C1022"/>
    <w:rsid w:val="005C6D49"/>
    <w:rsid w:val="005C7A42"/>
    <w:rsid w:val="005D58CB"/>
    <w:rsid w:val="005D7046"/>
    <w:rsid w:val="005E5FDC"/>
    <w:rsid w:val="005F517E"/>
    <w:rsid w:val="00624267"/>
    <w:rsid w:val="00635156"/>
    <w:rsid w:val="00641AE9"/>
    <w:rsid w:val="006615A2"/>
    <w:rsid w:val="006655A3"/>
    <w:rsid w:val="00667C33"/>
    <w:rsid w:val="0067628A"/>
    <w:rsid w:val="00677B9C"/>
    <w:rsid w:val="00686D13"/>
    <w:rsid w:val="006A79EE"/>
    <w:rsid w:val="006C116A"/>
    <w:rsid w:val="006D2A95"/>
    <w:rsid w:val="006D424F"/>
    <w:rsid w:val="006E3660"/>
    <w:rsid w:val="006E6780"/>
    <w:rsid w:val="007036EB"/>
    <w:rsid w:val="00703C37"/>
    <w:rsid w:val="00707811"/>
    <w:rsid w:val="00747857"/>
    <w:rsid w:val="00757363"/>
    <w:rsid w:val="00757C29"/>
    <w:rsid w:val="007642E5"/>
    <w:rsid w:val="007644BF"/>
    <w:rsid w:val="00786670"/>
    <w:rsid w:val="00793F87"/>
    <w:rsid w:val="007A4461"/>
    <w:rsid w:val="007C38FC"/>
    <w:rsid w:val="007E4515"/>
    <w:rsid w:val="007E49EA"/>
    <w:rsid w:val="00800BD7"/>
    <w:rsid w:val="008049DC"/>
    <w:rsid w:val="00810A84"/>
    <w:rsid w:val="00830283"/>
    <w:rsid w:val="0083506F"/>
    <w:rsid w:val="00837500"/>
    <w:rsid w:val="00853203"/>
    <w:rsid w:val="00854B23"/>
    <w:rsid w:val="00872890"/>
    <w:rsid w:val="00877F54"/>
    <w:rsid w:val="00884B22"/>
    <w:rsid w:val="008855AE"/>
    <w:rsid w:val="008B2DD1"/>
    <w:rsid w:val="008B7E06"/>
    <w:rsid w:val="008D2A94"/>
    <w:rsid w:val="008E6413"/>
    <w:rsid w:val="008F29B9"/>
    <w:rsid w:val="008F4627"/>
    <w:rsid w:val="008F50E2"/>
    <w:rsid w:val="009058B1"/>
    <w:rsid w:val="00911EB0"/>
    <w:rsid w:val="0092177F"/>
    <w:rsid w:val="0094677D"/>
    <w:rsid w:val="00983FC1"/>
    <w:rsid w:val="009B4714"/>
    <w:rsid w:val="009C167C"/>
    <w:rsid w:val="009D06EA"/>
    <w:rsid w:val="009E6024"/>
    <w:rsid w:val="00A14EC2"/>
    <w:rsid w:val="00A47015"/>
    <w:rsid w:val="00AA53F9"/>
    <w:rsid w:val="00AA6973"/>
    <w:rsid w:val="00AC0A3B"/>
    <w:rsid w:val="00AC11E4"/>
    <w:rsid w:val="00AE4B15"/>
    <w:rsid w:val="00B006C3"/>
    <w:rsid w:val="00B12454"/>
    <w:rsid w:val="00B22886"/>
    <w:rsid w:val="00B47BBB"/>
    <w:rsid w:val="00B545E9"/>
    <w:rsid w:val="00B7186B"/>
    <w:rsid w:val="00B81916"/>
    <w:rsid w:val="00B8508D"/>
    <w:rsid w:val="00BA23AD"/>
    <w:rsid w:val="00BD56E8"/>
    <w:rsid w:val="00BE0B9D"/>
    <w:rsid w:val="00BE205F"/>
    <w:rsid w:val="00BE280F"/>
    <w:rsid w:val="00BE60BF"/>
    <w:rsid w:val="00C00BA7"/>
    <w:rsid w:val="00C23A53"/>
    <w:rsid w:val="00C364C4"/>
    <w:rsid w:val="00C625C3"/>
    <w:rsid w:val="00C8453F"/>
    <w:rsid w:val="00C97224"/>
    <w:rsid w:val="00CB09BE"/>
    <w:rsid w:val="00CC21DC"/>
    <w:rsid w:val="00CC46FD"/>
    <w:rsid w:val="00CF761B"/>
    <w:rsid w:val="00CF7D75"/>
    <w:rsid w:val="00D04ADE"/>
    <w:rsid w:val="00D258CB"/>
    <w:rsid w:val="00D3400D"/>
    <w:rsid w:val="00D458CB"/>
    <w:rsid w:val="00D8591C"/>
    <w:rsid w:val="00DA0D27"/>
    <w:rsid w:val="00DA6587"/>
    <w:rsid w:val="00DB1658"/>
    <w:rsid w:val="00DC176D"/>
    <w:rsid w:val="00DC1F93"/>
    <w:rsid w:val="00DC7E63"/>
    <w:rsid w:val="00DF181D"/>
    <w:rsid w:val="00E07C15"/>
    <w:rsid w:val="00E2681A"/>
    <w:rsid w:val="00E47530"/>
    <w:rsid w:val="00E5722A"/>
    <w:rsid w:val="00E60A81"/>
    <w:rsid w:val="00E83D03"/>
    <w:rsid w:val="00E84AFD"/>
    <w:rsid w:val="00EB047A"/>
    <w:rsid w:val="00EC07DD"/>
    <w:rsid w:val="00EC33C9"/>
    <w:rsid w:val="00EC3FED"/>
    <w:rsid w:val="00EC5654"/>
    <w:rsid w:val="00ED5026"/>
    <w:rsid w:val="00EE3991"/>
    <w:rsid w:val="00EF0AD4"/>
    <w:rsid w:val="00F04CE3"/>
    <w:rsid w:val="00F22476"/>
    <w:rsid w:val="00F26DA5"/>
    <w:rsid w:val="00F35630"/>
    <w:rsid w:val="00F41710"/>
    <w:rsid w:val="00F626AB"/>
    <w:rsid w:val="00F64139"/>
    <w:rsid w:val="00F85C1D"/>
    <w:rsid w:val="00F914D9"/>
    <w:rsid w:val="00FA0AD7"/>
    <w:rsid w:val="00FB1320"/>
    <w:rsid w:val="00FB2895"/>
    <w:rsid w:val="00FB4591"/>
    <w:rsid w:val="00FC0525"/>
    <w:rsid w:val="00FC6F90"/>
    <w:rsid w:val="00FD15D9"/>
    <w:rsid w:val="00FD2DAA"/>
    <w:rsid w:val="00FD67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E620"/>
  <w15:chartTrackingRefBased/>
  <w15:docId w15:val="{265A5AC6-D9DE-460A-8673-C685AF92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A08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06F"/>
    <w:pPr>
      <w:ind w:left="720"/>
      <w:contextualSpacing/>
    </w:pPr>
  </w:style>
  <w:style w:type="character" w:styleId="Hipervnculo">
    <w:name w:val="Hyperlink"/>
    <w:basedOn w:val="Fuentedeprrafopredeter"/>
    <w:uiPriority w:val="99"/>
    <w:unhideWhenUsed/>
    <w:rsid w:val="003250E5"/>
    <w:rPr>
      <w:color w:val="0563C1" w:themeColor="hyperlink"/>
      <w:u w:val="single"/>
    </w:rPr>
  </w:style>
  <w:style w:type="character" w:customStyle="1" w:styleId="Mencinsinresolver1">
    <w:name w:val="Mención sin resolver1"/>
    <w:basedOn w:val="Fuentedeprrafopredeter"/>
    <w:uiPriority w:val="99"/>
    <w:semiHidden/>
    <w:unhideWhenUsed/>
    <w:rsid w:val="003250E5"/>
    <w:rPr>
      <w:color w:val="605E5C"/>
      <w:shd w:val="clear" w:color="auto" w:fill="E1DFDD"/>
    </w:rPr>
  </w:style>
  <w:style w:type="paragraph" w:styleId="NormalWeb">
    <w:name w:val="Normal (Web)"/>
    <w:basedOn w:val="Normal"/>
    <w:uiPriority w:val="99"/>
    <w:unhideWhenUsed/>
    <w:rsid w:val="005262B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262BB"/>
    <w:rPr>
      <w:b/>
      <w:bCs/>
    </w:rPr>
  </w:style>
  <w:style w:type="character" w:styleId="nfasis">
    <w:name w:val="Emphasis"/>
    <w:basedOn w:val="Fuentedeprrafopredeter"/>
    <w:uiPriority w:val="20"/>
    <w:qFormat/>
    <w:rsid w:val="005262BB"/>
    <w:rPr>
      <w:i/>
      <w:iCs/>
    </w:rPr>
  </w:style>
  <w:style w:type="character" w:customStyle="1" w:styleId="Ttulo1Car">
    <w:name w:val="Título 1 Car"/>
    <w:basedOn w:val="Fuentedeprrafopredeter"/>
    <w:link w:val="Ttulo1"/>
    <w:uiPriority w:val="9"/>
    <w:rsid w:val="000A082C"/>
    <w:rPr>
      <w:rFonts w:ascii="Times New Roman" w:eastAsia="Times New Roman" w:hAnsi="Times New Roman" w:cs="Times New Roman"/>
      <w:b/>
      <w:bCs/>
      <w:kern w:val="36"/>
      <w:sz w:val="48"/>
      <w:szCs w:val="48"/>
      <w:lang w:eastAsia="es-CL"/>
    </w:rPr>
  </w:style>
  <w:style w:type="character" w:customStyle="1" w:styleId="n">
    <w:name w:val="n"/>
    <w:basedOn w:val="Fuentedeprrafopredeter"/>
    <w:rsid w:val="00872890"/>
  </w:style>
  <w:style w:type="character" w:styleId="Mencinsinresolver">
    <w:name w:val="Unresolved Mention"/>
    <w:basedOn w:val="Fuentedeprrafopredeter"/>
    <w:uiPriority w:val="99"/>
    <w:semiHidden/>
    <w:unhideWhenUsed/>
    <w:rsid w:val="005D7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484">
      <w:bodyDiv w:val="1"/>
      <w:marLeft w:val="0"/>
      <w:marRight w:val="0"/>
      <w:marTop w:val="0"/>
      <w:marBottom w:val="0"/>
      <w:divBdr>
        <w:top w:val="none" w:sz="0" w:space="0" w:color="auto"/>
        <w:left w:val="none" w:sz="0" w:space="0" w:color="auto"/>
        <w:bottom w:val="none" w:sz="0" w:space="0" w:color="auto"/>
        <w:right w:val="none" w:sz="0" w:space="0" w:color="auto"/>
      </w:divBdr>
    </w:div>
    <w:div w:id="84420171">
      <w:bodyDiv w:val="1"/>
      <w:marLeft w:val="0"/>
      <w:marRight w:val="0"/>
      <w:marTop w:val="0"/>
      <w:marBottom w:val="0"/>
      <w:divBdr>
        <w:top w:val="none" w:sz="0" w:space="0" w:color="auto"/>
        <w:left w:val="none" w:sz="0" w:space="0" w:color="auto"/>
        <w:bottom w:val="none" w:sz="0" w:space="0" w:color="auto"/>
        <w:right w:val="none" w:sz="0" w:space="0" w:color="auto"/>
      </w:divBdr>
    </w:div>
    <w:div w:id="121852657">
      <w:bodyDiv w:val="1"/>
      <w:marLeft w:val="0"/>
      <w:marRight w:val="0"/>
      <w:marTop w:val="0"/>
      <w:marBottom w:val="0"/>
      <w:divBdr>
        <w:top w:val="none" w:sz="0" w:space="0" w:color="auto"/>
        <w:left w:val="none" w:sz="0" w:space="0" w:color="auto"/>
        <w:bottom w:val="none" w:sz="0" w:space="0" w:color="auto"/>
        <w:right w:val="none" w:sz="0" w:space="0" w:color="auto"/>
      </w:divBdr>
    </w:div>
    <w:div w:id="188835129">
      <w:bodyDiv w:val="1"/>
      <w:marLeft w:val="0"/>
      <w:marRight w:val="0"/>
      <w:marTop w:val="0"/>
      <w:marBottom w:val="0"/>
      <w:divBdr>
        <w:top w:val="none" w:sz="0" w:space="0" w:color="auto"/>
        <w:left w:val="none" w:sz="0" w:space="0" w:color="auto"/>
        <w:bottom w:val="none" w:sz="0" w:space="0" w:color="auto"/>
        <w:right w:val="none" w:sz="0" w:space="0" w:color="auto"/>
      </w:divBdr>
    </w:div>
    <w:div w:id="353968862">
      <w:bodyDiv w:val="1"/>
      <w:marLeft w:val="0"/>
      <w:marRight w:val="0"/>
      <w:marTop w:val="0"/>
      <w:marBottom w:val="0"/>
      <w:divBdr>
        <w:top w:val="none" w:sz="0" w:space="0" w:color="auto"/>
        <w:left w:val="none" w:sz="0" w:space="0" w:color="auto"/>
        <w:bottom w:val="none" w:sz="0" w:space="0" w:color="auto"/>
        <w:right w:val="none" w:sz="0" w:space="0" w:color="auto"/>
      </w:divBdr>
    </w:div>
    <w:div w:id="410084743">
      <w:bodyDiv w:val="1"/>
      <w:marLeft w:val="0"/>
      <w:marRight w:val="0"/>
      <w:marTop w:val="0"/>
      <w:marBottom w:val="0"/>
      <w:divBdr>
        <w:top w:val="none" w:sz="0" w:space="0" w:color="auto"/>
        <w:left w:val="none" w:sz="0" w:space="0" w:color="auto"/>
        <w:bottom w:val="none" w:sz="0" w:space="0" w:color="auto"/>
        <w:right w:val="none" w:sz="0" w:space="0" w:color="auto"/>
      </w:divBdr>
    </w:div>
    <w:div w:id="494763208">
      <w:bodyDiv w:val="1"/>
      <w:marLeft w:val="0"/>
      <w:marRight w:val="0"/>
      <w:marTop w:val="0"/>
      <w:marBottom w:val="0"/>
      <w:divBdr>
        <w:top w:val="none" w:sz="0" w:space="0" w:color="auto"/>
        <w:left w:val="none" w:sz="0" w:space="0" w:color="auto"/>
        <w:bottom w:val="none" w:sz="0" w:space="0" w:color="auto"/>
        <w:right w:val="none" w:sz="0" w:space="0" w:color="auto"/>
      </w:divBdr>
    </w:div>
    <w:div w:id="557783092">
      <w:bodyDiv w:val="1"/>
      <w:marLeft w:val="0"/>
      <w:marRight w:val="0"/>
      <w:marTop w:val="0"/>
      <w:marBottom w:val="0"/>
      <w:divBdr>
        <w:top w:val="none" w:sz="0" w:space="0" w:color="auto"/>
        <w:left w:val="none" w:sz="0" w:space="0" w:color="auto"/>
        <w:bottom w:val="none" w:sz="0" w:space="0" w:color="auto"/>
        <w:right w:val="none" w:sz="0" w:space="0" w:color="auto"/>
      </w:divBdr>
    </w:div>
    <w:div w:id="598486550">
      <w:bodyDiv w:val="1"/>
      <w:marLeft w:val="0"/>
      <w:marRight w:val="0"/>
      <w:marTop w:val="0"/>
      <w:marBottom w:val="0"/>
      <w:divBdr>
        <w:top w:val="none" w:sz="0" w:space="0" w:color="auto"/>
        <w:left w:val="none" w:sz="0" w:space="0" w:color="auto"/>
        <w:bottom w:val="none" w:sz="0" w:space="0" w:color="auto"/>
        <w:right w:val="none" w:sz="0" w:space="0" w:color="auto"/>
      </w:divBdr>
    </w:div>
    <w:div w:id="652102975">
      <w:bodyDiv w:val="1"/>
      <w:marLeft w:val="0"/>
      <w:marRight w:val="0"/>
      <w:marTop w:val="0"/>
      <w:marBottom w:val="0"/>
      <w:divBdr>
        <w:top w:val="none" w:sz="0" w:space="0" w:color="auto"/>
        <w:left w:val="none" w:sz="0" w:space="0" w:color="auto"/>
        <w:bottom w:val="none" w:sz="0" w:space="0" w:color="auto"/>
        <w:right w:val="none" w:sz="0" w:space="0" w:color="auto"/>
      </w:divBdr>
    </w:div>
    <w:div w:id="656761023">
      <w:bodyDiv w:val="1"/>
      <w:marLeft w:val="0"/>
      <w:marRight w:val="0"/>
      <w:marTop w:val="0"/>
      <w:marBottom w:val="0"/>
      <w:divBdr>
        <w:top w:val="none" w:sz="0" w:space="0" w:color="auto"/>
        <w:left w:val="none" w:sz="0" w:space="0" w:color="auto"/>
        <w:bottom w:val="none" w:sz="0" w:space="0" w:color="auto"/>
        <w:right w:val="none" w:sz="0" w:space="0" w:color="auto"/>
      </w:divBdr>
    </w:div>
    <w:div w:id="661005429">
      <w:bodyDiv w:val="1"/>
      <w:marLeft w:val="0"/>
      <w:marRight w:val="0"/>
      <w:marTop w:val="0"/>
      <w:marBottom w:val="0"/>
      <w:divBdr>
        <w:top w:val="none" w:sz="0" w:space="0" w:color="auto"/>
        <w:left w:val="none" w:sz="0" w:space="0" w:color="auto"/>
        <w:bottom w:val="none" w:sz="0" w:space="0" w:color="auto"/>
        <w:right w:val="none" w:sz="0" w:space="0" w:color="auto"/>
      </w:divBdr>
    </w:div>
    <w:div w:id="666251903">
      <w:bodyDiv w:val="1"/>
      <w:marLeft w:val="0"/>
      <w:marRight w:val="0"/>
      <w:marTop w:val="0"/>
      <w:marBottom w:val="0"/>
      <w:divBdr>
        <w:top w:val="none" w:sz="0" w:space="0" w:color="auto"/>
        <w:left w:val="none" w:sz="0" w:space="0" w:color="auto"/>
        <w:bottom w:val="none" w:sz="0" w:space="0" w:color="auto"/>
        <w:right w:val="none" w:sz="0" w:space="0" w:color="auto"/>
      </w:divBdr>
      <w:divsChild>
        <w:div w:id="852451140">
          <w:marLeft w:val="0"/>
          <w:marRight w:val="0"/>
          <w:marTop w:val="0"/>
          <w:marBottom w:val="0"/>
          <w:divBdr>
            <w:top w:val="none" w:sz="0" w:space="0" w:color="auto"/>
            <w:left w:val="none" w:sz="0" w:space="0" w:color="auto"/>
            <w:bottom w:val="none" w:sz="0" w:space="0" w:color="auto"/>
            <w:right w:val="none" w:sz="0" w:space="0" w:color="auto"/>
          </w:divBdr>
        </w:div>
      </w:divsChild>
    </w:div>
    <w:div w:id="666860616">
      <w:bodyDiv w:val="1"/>
      <w:marLeft w:val="0"/>
      <w:marRight w:val="0"/>
      <w:marTop w:val="0"/>
      <w:marBottom w:val="0"/>
      <w:divBdr>
        <w:top w:val="none" w:sz="0" w:space="0" w:color="auto"/>
        <w:left w:val="none" w:sz="0" w:space="0" w:color="auto"/>
        <w:bottom w:val="none" w:sz="0" w:space="0" w:color="auto"/>
        <w:right w:val="none" w:sz="0" w:space="0" w:color="auto"/>
      </w:divBdr>
    </w:div>
    <w:div w:id="670259072">
      <w:bodyDiv w:val="1"/>
      <w:marLeft w:val="0"/>
      <w:marRight w:val="0"/>
      <w:marTop w:val="0"/>
      <w:marBottom w:val="0"/>
      <w:divBdr>
        <w:top w:val="none" w:sz="0" w:space="0" w:color="auto"/>
        <w:left w:val="none" w:sz="0" w:space="0" w:color="auto"/>
        <w:bottom w:val="none" w:sz="0" w:space="0" w:color="auto"/>
        <w:right w:val="none" w:sz="0" w:space="0" w:color="auto"/>
      </w:divBdr>
    </w:div>
    <w:div w:id="729496753">
      <w:bodyDiv w:val="1"/>
      <w:marLeft w:val="0"/>
      <w:marRight w:val="0"/>
      <w:marTop w:val="0"/>
      <w:marBottom w:val="0"/>
      <w:divBdr>
        <w:top w:val="none" w:sz="0" w:space="0" w:color="auto"/>
        <w:left w:val="none" w:sz="0" w:space="0" w:color="auto"/>
        <w:bottom w:val="none" w:sz="0" w:space="0" w:color="auto"/>
        <w:right w:val="none" w:sz="0" w:space="0" w:color="auto"/>
      </w:divBdr>
      <w:divsChild>
        <w:div w:id="669258521">
          <w:marLeft w:val="0"/>
          <w:marRight w:val="0"/>
          <w:marTop w:val="0"/>
          <w:marBottom w:val="0"/>
          <w:divBdr>
            <w:top w:val="none" w:sz="0" w:space="0" w:color="auto"/>
            <w:left w:val="none" w:sz="0" w:space="0" w:color="auto"/>
            <w:bottom w:val="none" w:sz="0" w:space="0" w:color="auto"/>
            <w:right w:val="none" w:sz="0" w:space="0" w:color="auto"/>
          </w:divBdr>
        </w:div>
      </w:divsChild>
    </w:div>
    <w:div w:id="791441668">
      <w:bodyDiv w:val="1"/>
      <w:marLeft w:val="0"/>
      <w:marRight w:val="0"/>
      <w:marTop w:val="0"/>
      <w:marBottom w:val="0"/>
      <w:divBdr>
        <w:top w:val="none" w:sz="0" w:space="0" w:color="auto"/>
        <w:left w:val="none" w:sz="0" w:space="0" w:color="auto"/>
        <w:bottom w:val="none" w:sz="0" w:space="0" w:color="auto"/>
        <w:right w:val="none" w:sz="0" w:space="0" w:color="auto"/>
      </w:divBdr>
    </w:div>
    <w:div w:id="807094603">
      <w:bodyDiv w:val="1"/>
      <w:marLeft w:val="0"/>
      <w:marRight w:val="0"/>
      <w:marTop w:val="0"/>
      <w:marBottom w:val="0"/>
      <w:divBdr>
        <w:top w:val="none" w:sz="0" w:space="0" w:color="auto"/>
        <w:left w:val="none" w:sz="0" w:space="0" w:color="auto"/>
        <w:bottom w:val="none" w:sz="0" w:space="0" w:color="auto"/>
        <w:right w:val="none" w:sz="0" w:space="0" w:color="auto"/>
      </w:divBdr>
    </w:div>
    <w:div w:id="808013269">
      <w:bodyDiv w:val="1"/>
      <w:marLeft w:val="0"/>
      <w:marRight w:val="0"/>
      <w:marTop w:val="0"/>
      <w:marBottom w:val="0"/>
      <w:divBdr>
        <w:top w:val="none" w:sz="0" w:space="0" w:color="auto"/>
        <w:left w:val="none" w:sz="0" w:space="0" w:color="auto"/>
        <w:bottom w:val="none" w:sz="0" w:space="0" w:color="auto"/>
        <w:right w:val="none" w:sz="0" w:space="0" w:color="auto"/>
      </w:divBdr>
    </w:div>
    <w:div w:id="844974911">
      <w:bodyDiv w:val="1"/>
      <w:marLeft w:val="0"/>
      <w:marRight w:val="0"/>
      <w:marTop w:val="0"/>
      <w:marBottom w:val="0"/>
      <w:divBdr>
        <w:top w:val="none" w:sz="0" w:space="0" w:color="auto"/>
        <w:left w:val="none" w:sz="0" w:space="0" w:color="auto"/>
        <w:bottom w:val="none" w:sz="0" w:space="0" w:color="auto"/>
        <w:right w:val="none" w:sz="0" w:space="0" w:color="auto"/>
      </w:divBdr>
    </w:div>
    <w:div w:id="850802131">
      <w:bodyDiv w:val="1"/>
      <w:marLeft w:val="0"/>
      <w:marRight w:val="0"/>
      <w:marTop w:val="0"/>
      <w:marBottom w:val="0"/>
      <w:divBdr>
        <w:top w:val="none" w:sz="0" w:space="0" w:color="auto"/>
        <w:left w:val="none" w:sz="0" w:space="0" w:color="auto"/>
        <w:bottom w:val="none" w:sz="0" w:space="0" w:color="auto"/>
        <w:right w:val="none" w:sz="0" w:space="0" w:color="auto"/>
      </w:divBdr>
    </w:div>
    <w:div w:id="864370209">
      <w:bodyDiv w:val="1"/>
      <w:marLeft w:val="0"/>
      <w:marRight w:val="0"/>
      <w:marTop w:val="0"/>
      <w:marBottom w:val="0"/>
      <w:divBdr>
        <w:top w:val="none" w:sz="0" w:space="0" w:color="auto"/>
        <w:left w:val="none" w:sz="0" w:space="0" w:color="auto"/>
        <w:bottom w:val="none" w:sz="0" w:space="0" w:color="auto"/>
        <w:right w:val="none" w:sz="0" w:space="0" w:color="auto"/>
      </w:divBdr>
    </w:div>
    <w:div w:id="911157632">
      <w:bodyDiv w:val="1"/>
      <w:marLeft w:val="0"/>
      <w:marRight w:val="0"/>
      <w:marTop w:val="0"/>
      <w:marBottom w:val="0"/>
      <w:divBdr>
        <w:top w:val="none" w:sz="0" w:space="0" w:color="auto"/>
        <w:left w:val="none" w:sz="0" w:space="0" w:color="auto"/>
        <w:bottom w:val="none" w:sz="0" w:space="0" w:color="auto"/>
        <w:right w:val="none" w:sz="0" w:space="0" w:color="auto"/>
      </w:divBdr>
    </w:div>
    <w:div w:id="923102785">
      <w:bodyDiv w:val="1"/>
      <w:marLeft w:val="0"/>
      <w:marRight w:val="0"/>
      <w:marTop w:val="0"/>
      <w:marBottom w:val="0"/>
      <w:divBdr>
        <w:top w:val="none" w:sz="0" w:space="0" w:color="auto"/>
        <w:left w:val="none" w:sz="0" w:space="0" w:color="auto"/>
        <w:bottom w:val="none" w:sz="0" w:space="0" w:color="auto"/>
        <w:right w:val="none" w:sz="0" w:space="0" w:color="auto"/>
      </w:divBdr>
    </w:div>
    <w:div w:id="939331781">
      <w:bodyDiv w:val="1"/>
      <w:marLeft w:val="0"/>
      <w:marRight w:val="0"/>
      <w:marTop w:val="0"/>
      <w:marBottom w:val="0"/>
      <w:divBdr>
        <w:top w:val="none" w:sz="0" w:space="0" w:color="auto"/>
        <w:left w:val="none" w:sz="0" w:space="0" w:color="auto"/>
        <w:bottom w:val="none" w:sz="0" w:space="0" w:color="auto"/>
        <w:right w:val="none" w:sz="0" w:space="0" w:color="auto"/>
      </w:divBdr>
    </w:div>
    <w:div w:id="1013453564">
      <w:bodyDiv w:val="1"/>
      <w:marLeft w:val="0"/>
      <w:marRight w:val="0"/>
      <w:marTop w:val="0"/>
      <w:marBottom w:val="0"/>
      <w:divBdr>
        <w:top w:val="none" w:sz="0" w:space="0" w:color="auto"/>
        <w:left w:val="none" w:sz="0" w:space="0" w:color="auto"/>
        <w:bottom w:val="none" w:sz="0" w:space="0" w:color="auto"/>
        <w:right w:val="none" w:sz="0" w:space="0" w:color="auto"/>
      </w:divBdr>
    </w:div>
    <w:div w:id="1058942531">
      <w:bodyDiv w:val="1"/>
      <w:marLeft w:val="0"/>
      <w:marRight w:val="0"/>
      <w:marTop w:val="0"/>
      <w:marBottom w:val="0"/>
      <w:divBdr>
        <w:top w:val="none" w:sz="0" w:space="0" w:color="auto"/>
        <w:left w:val="none" w:sz="0" w:space="0" w:color="auto"/>
        <w:bottom w:val="none" w:sz="0" w:space="0" w:color="auto"/>
        <w:right w:val="none" w:sz="0" w:space="0" w:color="auto"/>
      </w:divBdr>
    </w:div>
    <w:div w:id="1064791969">
      <w:bodyDiv w:val="1"/>
      <w:marLeft w:val="0"/>
      <w:marRight w:val="0"/>
      <w:marTop w:val="0"/>
      <w:marBottom w:val="0"/>
      <w:divBdr>
        <w:top w:val="none" w:sz="0" w:space="0" w:color="auto"/>
        <w:left w:val="none" w:sz="0" w:space="0" w:color="auto"/>
        <w:bottom w:val="none" w:sz="0" w:space="0" w:color="auto"/>
        <w:right w:val="none" w:sz="0" w:space="0" w:color="auto"/>
      </w:divBdr>
    </w:div>
    <w:div w:id="1123770380">
      <w:bodyDiv w:val="1"/>
      <w:marLeft w:val="0"/>
      <w:marRight w:val="0"/>
      <w:marTop w:val="0"/>
      <w:marBottom w:val="0"/>
      <w:divBdr>
        <w:top w:val="none" w:sz="0" w:space="0" w:color="auto"/>
        <w:left w:val="none" w:sz="0" w:space="0" w:color="auto"/>
        <w:bottom w:val="none" w:sz="0" w:space="0" w:color="auto"/>
        <w:right w:val="none" w:sz="0" w:space="0" w:color="auto"/>
      </w:divBdr>
      <w:divsChild>
        <w:div w:id="732237137">
          <w:marLeft w:val="0"/>
          <w:marRight w:val="0"/>
          <w:marTop w:val="0"/>
          <w:marBottom w:val="0"/>
          <w:divBdr>
            <w:top w:val="none" w:sz="0" w:space="0" w:color="auto"/>
            <w:left w:val="none" w:sz="0" w:space="0" w:color="auto"/>
            <w:bottom w:val="none" w:sz="0" w:space="0" w:color="auto"/>
            <w:right w:val="none" w:sz="0" w:space="0" w:color="auto"/>
          </w:divBdr>
        </w:div>
      </w:divsChild>
    </w:div>
    <w:div w:id="1137836453">
      <w:bodyDiv w:val="1"/>
      <w:marLeft w:val="0"/>
      <w:marRight w:val="0"/>
      <w:marTop w:val="0"/>
      <w:marBottom w:val="0"/>
      <w:divBdr>
        <w:top w:val="none" w:sz="0" w:space="0" w:color="auto"/>
        <w:left w:val="none" w:sz="0" w:space="0" w:color="auto"/>
        <w:bottom w:val="none" w:sz="0" w:space="0" w:color="auto"/>
        <w:right w:val="none" w:sz="0" w:space="0" w:color="auto"/>
      </w:divBdr>
    </w:div>
    <w:div w:id="1207910072">
      <w:bodyDiv w:val="1"/>
      <w:marLeft w:val="0"/>
      <w:marRight w:val="0"/>
      <w:marTop w:val="0"/>
      <w:marBottom w:val="0"/>
      <w:divBdr>
        <w:top w:val="none" w:sz="0" w:space="0" w:color="auto"/>
        <w:left w:val="none" w:sz="0" w:space="0" w:color="auto"/>
        <w:bottom w:val="none" w:sz="0" w:space="0" w:color="auto"/>
        <w:right w:val="none" w:sz="0" w:space="0" w:color="auto"/>
      </w:divBdr>
    </w:div>
    <w:div w:id="1214346155">
      <w:bodyDiv w:val="1"/>
      <w:marLeft w:val="0"/>
      <w:marRight w:val="0"/>
      <w:marTop w:val="0"/>
      <w:marBottom w:val="0"/>
      <w:divBdr>
        <w:top w:val="none" w:sz="0" w:space="0" w:color="auto"/>
        <w:left w:val="none" w:sz="0" w:space="0" w:color="auto"/>
        <w:bottom w:val="none" w:sz="0" w:space="0" w:color="auto"/>
        <w:right w:val="none" w:sz="0" w:space="0" w:color="auto"/>
      </w:divBdr>
    </w:div>
    <w:div w:id="1214804002">
      <w:bodyDiv w:val="1"/>
      <w:marLeft w:val="0"/>
      <w:marRight w:val="0"/>
      <w:marTop w:val="0"/>
      <w:marBottom w:val="0"/>
      <w:divBdr>
        <w:top w:val="none" w:sz="0" w:space="0" w:color="auto"/>
        <w:left w:val="none" w:sz="0" w:space="0" w:color="auto"/>
        <w:bottom w:val="none" w:sz="0" w:space="0" w:color="auto"/>
        <w:right w:val="none" w:sz="0" w:space="0" w:color="auto"/>
      </w:divBdr>
    </w:div>
    <w:div w:id="1277904516">
      <w:bodyDiv w:val="1"/>
      <w:marLeft w:val="0"/>
      <w:marRight w:val="0"/>
      <w:marTop w:val="0"/>
      <w:marBottom w:val="0"/>
      <w:divBdr>
        <w:top w:val="none" w:sz="0" w:space="0" w:color="auto"/>
        <w:left w:val="none" w:sz="0" w:space="0" w:color="auto"/>
        <w:bottom w:val="none" w:sz="0" w:space="0" w:color="auto"/>
        <w:right w:val="none" w:sz="0" w:space="0" w:color="auto"/>
      </w:divBdr>
    </w:div>
    <w:div w:id="1321539475">
      <w:bodyDiv w:val="1"/>
      <w:marLeft w:val="0"/>
      <w:marRight w:val="0"/>
      <w:marTop w:val="0"/>
      <w:marBottom w:val="0"/>
      <w:divBdr>
        <w:top w:val="none" w:sz="0" w:space="0" w:color="auto"/>
        <w:left w:val="none" w:sz="0" w:space="0" w:color="auto"/>
        <w:bottom w:val="none" w:sz="0" w:space="0" w:color="auto"/>
        <w:right w:val="none" w:sz="0" w:space="0" w:color="auto"/>
      </w:divBdr>
    </w:div>
    <w:div w:id="1388606949">
      <w:bodyDiv w:val="1"/>
      <w:marLeft w:val="0"/>
      <w:marRight w:val="0"/>
      <w:marTop w:val="0"/>
      <w:marBottom w:val="0"/>
      <w:divBdr>
        <w:top w:val="none" w:sz="0" w:space="0" w:color="auto"/>
        <w:left w:val="none" w:sz="0" w:space="0" w:color="auto"/>
        <w:bottom w:val="none" w:sz="0" w:space="0" w:color="auto"/>
        <w:right w:val="none" w:sz="0" w:space="0" w:color="auto"/>
      </w:divBdr>
      <w:divsChild>
        <w:div w:id="1403715924">
          <w:marLeft w:val="0"/>
          <w:marRight w:val="0"/>
          <w:marTop w:val="0"/>
          <w:marBottom w:val="0"/>
          <w:divBdr>
            <w:top w:val="none" w:sz="0" w:space="0" w:color="auto"/>
            <w:left w:val="none" w:sz="0" w:space="0" w:color="auto"/>
            <w:bottom w:val="none" w:sz="0" w:space="0" w:color="auto"/>
            <w:right w:val="none" w:sz="0" w:space="0" w:color="auto"/>
          </w:divBdr>
        </w:div>
      </w:divsChild>
    </w:div>
    <w:div w:id="1424568636">
      <w:bodyDiv w:val="1"/>
      <w:marLeft w:val="0"/>
      <w:marRight w:val="0"/>
      <w:marTop w:val="0"/>
      <w:marBottom w:val="0"/>
      <w:divBdr>
        <w:top w:val="none" w:sz="0" w:space="0" w:color="auto"/>
        <w:left w:val="none" w:sz="0" w:space="0" w:color="auto"/>
        <w:bottom w:val="none" w:sz="0" w:space="0" w:color="auto"/>
        <w:right w:val="none" w:sz="0" w:space="0" w:color="auto"/>
      </w:divBdr>
    </w:div>
    <w:div w:id="1454595557">
      <w:bodyDiv w:val="1"/>
      <w:marLeft w:val="0"/>
      <w:marRight w:val="0"/>
      <w:marTop w:val="0"/>
      <w:marBottom w:val="0"/>
      <w:divBdr>
        <w:top w:val="none" w:sz="0" w:space="0" w:color="auto"/>
        <w:left w:val="none" w:sz="0" w:space="0" w:color="auto"/>
        <w:bottom w:val="none" w:sz="0" w:space="0" w:color="auto"/>
        <w:right w:val="none" w:sz="0" w:space="0" w:color="auto"/>
      </w:divBdr>
    </w:div>
    <w:div w:id="1482044451">
      <w:bodyDiv w:val="1"/>
      <w:marLeft w:val="0"/>
      <w:marRight w:val="0"/>
      <w:marTop w:val="0"/>
      <w:marBottom w:val="0"/>
      <w:divBdr>
        <w:top w:val="none" w:sz="0" w:space="0" w:color="auto"/>
        <w:left w:val="none" w:sz="0" w:space="0" w:color="auto"/>
        <w:bottom w:val="none" w:sz="0" w:space="0" w:color="auto"/>
        <w:right w:val="none" w:sz="0" w:space="0" w:color="auto"/>
      </w:divBdr>
      <w:divsChild>
        <w:div w:id="229923070">
          <w:marLeft w:val="0"/>
          <w:marRight w:val="0"/>
          <w:marTop w:val="0"/>
          <w:marBottom w:val="0"/>
          <w:divBdr>
            <w:top w:val="none" w:sz="0" w:space="0" w:color="auto"/>
            <w:left w:val="none" w:sz="0" w:space="0" w:color="auto"/>
            <w:bottom w:val="none" w:sz="0" w:space="0" w:color="auto"/>
            <w:right w:val="none" w:sz="0" w:space="0" w:color="auto"/>
          </w:divBdr>
        </w:div>
      </w:divsChild>
    </w:div>
    <w:div w:id="1500727814">
      <w:bodyDiv w:val="1"/>
      <w:marLeft w:val="0"/>
      <w:marRight w:val="0"/>
      <w:marTop w:val="0"/>
      <w:marBottom w:val="0"/>
      <w:divBdr>
        <w:top w:val="none" w:sz="0" w:space="0" w:color="auto"/>
        <w:left w:val="none" w:sz="0" w:space="0" w:color="auto"/>
        <w:bottom w:val="none" w:sz="0" w:space="0" w:color="auto"/>
        <w:right w:val="none" w:sz="0" w:space="0" w:color="auto"/>
      </w:divBdr>
      <w:divsChild>
        <w:div w:id="1836218403">
          <w:marLeft w:val="0"/>
          <w:marRight w:val="0"/>
          <w:marTop w:val="0"/>
          <w:marBottom w:val="0"/>
          <w:divBdr>
            <w:top w:val="none" w:sz="0" w:space="0" w:color="auto"/>
            <w:left w:val="none" w:sz="0" w:space="0" w:color="auto"/>
            <w:bottom w:val="none" w:sz="0" w:space="0" w:color="auto"/>
            <w:right w:val="none" w:sz="0" w:space="0" w:color="auto"/>
          </w:divBdr>
        </w:div>
      </w:divsChild>
    </w:div>
    <w:div w:id="1500777639">
      <w:bodyDiv w:val="1"/>
      <w:marLeft w:val="0"/>
      <w:marRight w:val="0"/>
      <w:marTop w:val="0"/>
      <w:marBottom w:val="0"/>
      <w:divBdr>
        <w:top w:val="none" w:sz="0" w:space="0" w:color="auto"/>
        <w:left w:val="none" w:sz="0" w:space="0" w:color="auto"/>
        <w:bottom w:val="none" w:sz="0" w:space="0" w:color="auto"/>
        <w:right w:val="none" w:sz="0" w:space="0" w:color="auto"/>
      </w:divBdr>
    </w:div>
    <w:div w:id="1560558742">
      <w:bodyDiv w:val="1"/>
      <w:marLeft w:val="0"/>
      <w:marRight w:val="0"/>
      <w:marTop w:val="0"/>
      <w:marBottom w:val="0"/>
      <w:divBdr>
        <w:top w:val="none" w:sz="0" w:space="0" w:color="auto"/>
        <w:left w:val="none" w:sz="0" w:space="0" w:color="auto"/>
        <w:bottom w:val="none" w:sz="0" w:space="0" w:color="auto"/>
        <w:right w:val="none" w:sz="0" w:space="0" w:color="auto"/>
      </w:divBdr>
    </w:div>
    <w:div w:id="1562324656">
      <w:bodyDiv w:val="1"/>
      <w:marLeft w:val="0"/>
      <w:marRight w:val="0"/>
      <w:marTop w:val="0"/>
      <w:marBottom w:val="0"/>
      <w:divBdr>
        <w:top w:val="none" w:sz="0" w:space="0" w:color="auto"/>
        <w:left w:val="none" w:sz="0" w:space="0" w:color="auto"/>
        <w:bottom w:val="none" w:sz="0" w:space="0" w:color="auto"/>
        <w:right w:val="none" w:sz="0" w:space="0" w:color="auto"/>
      </w:divBdr>
    </w:div>
    <w:div w:id="1584220570">
      <w:bodyDiv w:val="1"/>
      <w:marLeft w:val="0"/>
      <w:marRight w:val="0"/>
      <w:marTop w:val="0"/>
      <w:marBottom w:val="0"/>
      <w:divBdr>
        <w:top w:val="none" w:sz="0" w:space="0" w:color="auto"/>
        <w:left w:val="none" w:sz="0" w:space="0" w:color="auto"/>
        <w:bottom w:val="none" w:sz="0" w:space="0" w:color="auto"/>
        <w:right w:val="none" w:sz="0" w:space="0" w:color="auto"/>
      </w:divBdr>
      <w:divsChild>
        <w:div w:id="1611159317">
          <w:marLeft w:val="0"/>
          <w:marRight w:val="0"/>
          <w:marTop w:val="0"/>
          <w:marBottom w:val="0"/>
          <w:divBdr>
            <w:top w:val="none" w:sz="0" w:space="0" w:color="auto"/>
            <w:left w:val="none" w:sz="0" w:space="0" w:color="auto"/>
            <w:bottom w:val="none" w:sz="0" w:space="0" w:color="auto"/>
            <w:right w:val="none" w:sz="0" w:space="0" w:color="auto"/>
          </w:divBdr>
        </w:div>
      </w:divsChild>
    </w:div>
    <w:div w:id="1753577380">
      <w:bodyDiv w:val="1"/>
      <w:marLeft w:val="0"/>
      <w:marRight w:val="0"/>
      <w:marTop w:val="0"/>
      <w:marBottom w:val="0"/>
      <w:divBdr>
        <w:top w:val="none" w:sz="0" w:space="0" w:color="auto"/>
        <w:left w:val="none" w:sz="0" w:space="0" w:color="auto"/>
        <w:bottom w:val="none" w:sz="0" w:space="0" w:color="auto"/>
        <w:right w:val="none" w:sz="0" w:space="0" w:color="auto"/>
      </w:divBdr>
    </w:div>
    <w:div w:id="2095852573">
      <w:bodyDiv w:val="1"/>
      <w:marLeft w:val="0"/>
      <w:marRight w:val="0"/>
      <w:marTop w:val="0"/>
      <w:marBottom w:val="0"/>
      <w:divBdr>
        <w:top w:val="none" w:sz="0" w:space="0" w:color="auto"/>
        <w:left w:val="none" w:sz="0" w:space="0" w:color="auto"/>
        <w:bottom w:val="none" w:sz="0" w:space="0" w:color="auto"/>
        <w:right w:val="none" w:sz="0" w:space="0" w:color="auto"/>
      </w:divBdr>
    </w:div>
    <w:div w:id="21362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nhabilidades.srcei.cl/ConsInhab/consultaInhabilidad.d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creduc04.cl/recofi2018/formatos/formato_perfil_personal_asistente.xls" TargetMode="External"/><Relationship Id="rId5" Type="http://schemas.openxmlformats.org/officeDocument/2006/relationships/numbering" Target="numbering.xml"/><Relationship Id="rId10" Type="http://schemas.openxmlformats.org/officeDocument/2006/relationships/hyperlink" Target="http://www.secreduc04.cl/recofi2018/formatos/formato_perfil_personal_docente.xls" TargetMode="External"/><Relationship Id="rId4" Type="http://schemas.openxmlformats.org/officeDocument/2006/relationships/customXml" Target="../customXml/item4.xml"/><Relationship Id="rId9" Type="http://schemas.openxmlformats.org/officeDocument/2006/relationships/hyperlink" Target="http://www.secreduc04.cl/recofi2018/formatos/formato_perfil_personal_directivo.xl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784D1C60F8724E84D94203A2187CD2" ma:contentTypeVersion="5" ma:contentTypeDescription="Crear nuevo documento." ma:contentTypeScope="" ma:versionID="e7e7d5a638b323ed8e78aadd17b7762f">
  <xsd:schema xmlns:xsd="http://www.w3.org/2001/XMLSchema" xmlns:xs="http://www.w3.org/2001/XMLSchema" xmlns:p="http://schemas.microsoft.com/office/2006/metadata/properties" xmlns:ns3="45d67a71-634d-474e-8268-1e49fd03fa26" xmlns:ns4="cea23aae-0fdc-4f34-9bae-935a7fb5fcd3" targetNamespace="http://schemas.microsoft.com/office/2006/metadata/properties" ma:root="true" ma:fieldsID="9fe5423008f6606dcc9e5439c0c07ea8" ns3:_="" ns4:_="">
    <xsd:import namespace="45d67a71-634d-474e-8268-1e49fd03fa26"/>
    <xsd:import namespace="cea23aae-0fdc-4f34-9bae-935a7fb5fcd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67a71-634d-474e-8268-1e49fd03f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23aae-0fdc-4f34-9bae-935a7fb5fcd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E5CFA3-B904-44F5-996E-4C7BB0697C36}">
  <ds:schemaRefs>
    <ds:schemaRef ds:uri="http://schemas.openxmlformats.org/officeDocument/2006/bibliography"/>
  </ds:schemaRefs>
</ds:datastoreItem>
</file>

<file path=customXml/itemProps2.xml><?xml version="1.0" encoding="utf-8"?>
<ds:datastoreItem xmlns:ds="http://schemas.openxmlformats.org/officeDocument/2006/customXml" ds:itemID="{8996CADE-B1AA-4E3A-8FF6-61EAFCB80140}">
  <ds:schemaRefs>
    <ds:schemaRef ds:uri="http://schemas.microsoft.com/sharepoint/v3/contenttype/forms"/>
  </ds:schemaRefs>
</ds:datastoreItem>
</file>

<file path=customXml/itemProps3.xml><?xml version="1.0" encoding="utf-8"?>
<ds:datastoreItem xmlns:ds="http://schemas.openxmlformats.org/officeDocument/2006/customXml" ds:itemID="{234FAE45-727B-4F49-861C-A11707677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d67a71-634d-474e-8268-1e49fd03fa26"/>
    <ds:schemaRef ds:uri="cea23aae-0fdc-4f34-9bae-935a7fb5f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D22BB5-6A4B-4586-A37B-4EDE700126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1310</Words>
  <Characters>7207</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Lopez Baeza</dc:creator>
  <cp:keywords/>
  <dc:description/>
  <cp:lastModifiedBy>Cristian Alejandro Lopez Baeza</cp:lastModifiedBy>
  <cp:revision>3</cp:revision>
  <cp:lastPrinted>2022-10-25T19:03:00Z</cp:lastPrinted>
  <dcterms:created xsi:type="dcterms:W3CDTF">2022-12-13T15:31:00Z</dcterms:created>
  <dcterms:modified xsi:type="dcterms:W3CDTF">2022-12-13T15:32:00Z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0x0101009B784D1C60F8724E84D94203A2187CD2</vt:lpwstr>
  </property>
</Properties>
</file>